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E12D1" w14:textId="4B79090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Differences Between Interfaces and Abstract Classes</w:t>
      </w:r>
    </w:p>
    <w:p w14:paraId="1224AD9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Before we explore scenarios, it's essential to understand the fundamental differences:</w:t>
      </w:r>
    </w:p>
    <w:p w14:paraId="24249FF9" w14:textId="77777777" w:rsidR="00E54ED6" w:rsidRPr="00E54ED6" w:rsidRDefault="00E54ED6" w:rsidP="00E54ED6">
      <w:pPr>
        <w:numPr>
          <w:ilvl w:val="0"/>
          <w:numId w:val="4"/>
        </w:numPr>
        <w:rPr>
          <w:rFonts w:ascii="Times New Roman" w:hAnsi="Times New Roman" w:cs="Times New Roman"/>
          <w:sz w:val="26"/>
          <w:szCs w:val="26"/>
        </w:rPr>
      </w:pPr>
      <w:r w:rsidRPr="00E54ED6">
        <w:rPr>
          <w:rFonts w:ascii="Times New Roman" w:hAnsi="Times New Roman" w:cs="Times New Roman"/>
          <w:b/>
          <w:bCs/>
          <w:sz w:val="26"/>
          <w:szCs w:val="26"/>
        </w:rPr>
        <w:t>Implementation</w:t>
      </w:r>
      <w:r w:rsidRPr="00E54ED6">
        <w:rPr>
          <w:rFonts w:ascii="Times New Roman" w:hAnsi="Times New Roman" w:cs="Times New Roman"/>
          <w:sz w:val="26"/>
          <w:szCs w:val="26"/>
        </w:rPr>
        <w:t>:</w:t>
      </w:r>
    </w:p>
    <w:p w14:paraId="2C19E1AF"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Interfaces</w:t>
      </w:r>
      <w:r w:rsidRPr="00E54ED6">
        <w:rPr>
          <w:rFonts w:ascii="Times New Roman" w:hAnsi="Times New Roman" w:cs="Times New Roman"/>
          <w:sz w:val="26"/>
          <w:szCs w:val="26"/>
        </w:rPr>
        <w:t xml:space="preserve">: Can contain abstract methods (without implementation) and, starting with C# 8.0, </w:t>
      </w:r>
      <w:r w:rsidRPr="00E54ED6">
        <w:rPr>
          <w:rFonts w:ascii="Times New Roman" w:hAnsi="Times New Roman" w:cs="Times New Roman"/>
          <w:b/>
          <w:bCs/>
          <w:sz w:val="26"/>
          <w:szCs w:val="26"/>
        </w:rPr>
        <w:t>default implementations</w:t>
      </w:r>
      <w:r w:rsidRPr="00E54ED6">
        <w:rPr>
          <w:rFonts w:ascii="Times New Roman" w:hAnsi="Times New Roman" w:cs="Times New Roman"/>
          <w:sz w:val="26"/>
          <w:szCs w:val="26"/>
        </w:rPr>
        <w:t xml:space="preserve"> (methods with a body). However, they cannot hold state (fields).</w:t>
      </w:r>
    </w:p>
    <w:p w14:paraId="77F3C253"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Abstract Classes</w:t>
      </w:r>
      <w:r w:rsidRPr="00E54ED6">
        <w:rPr>
          <w:rFonts w:ascii="Times New Roman" w:hAnsi="Times New Roman" w:cs="Times New Roman"/>
          <w:sz w:val="26"/>
          <w:szCs w:val="26"/>
        </w:rPr>
        <w:t>: Can contain both abstract methods and fully implemented methods. They can also hold state through fields and properties.</w:t>
      </w:r>
    </w:p>
    <w:p w14:paraId="5D72DC7E" w14:textId="77777777" w:rsidR="00E54ED6" w:rsidRPr="00E54ED6" w:rsidRDefault="00E54ED6" w:rsidP="00E54ED6">
      <w:pPr>
        <w:numPr>
          <w:ilvl w:val="0"/>
          <w:numId w:val="4"/>
        </w:numPr>
        <w:rPr>
          <w:rFonts w:ascii="Times New Roman" w:hAnsi="Times New Roman" w:cs="Times New Roman"/>
          <w:sz w:val="26"/>
          <w:szCs w:val="26"/>
        </w:rPr>
      </w:pPr>
      <w:r w:rsidRPr="00E54ED6">
        <w:rPr>
          <w:rFonts w:ascii="Times New Roman" w:hAnsi="Times New Roman" w:cs="Times New Roman"/>
          <w:b/>
          <w:bCs/>
          <w:sz w:val="26"/>
          <w:szCs w:val="26"/>
        </w:rPr>
        <w:t>Inheritance</w:t>
      </w:r>
      <w:r w:rsidRPr="00E54ED6">
        <w:rPr>
          <w:rFonts w:ascii="Times New Roman" w:hAnsi="Times New Roman" w:cs="Times New Roman"/>
          <w:sz w:val="26"/>
          <w:szCs w:val="26"/>
        </w:rPr>
        <w:t>:</w:t>
      </w:r>
    </w:p>
    <w:p w14:paraId="1A81AECF"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Interfaces</w:t>
      </w:r>
      <w:r w:rsidRPr="00E54ED6">
        <w:rPr>
          <w:rFonts w:ascii="Times New Roman" w:hAnsi="Times New Roman" w:cs="Times New Roman"/>
          <w:sz w:val="26"/>
          <w:szCs w:val="26"/>
        </w:rPr>
        <w:t>: Support multiple inheritance. A class can implement multiple interfaces.</w:t>
      </w:r>
    </w:p>
    <w:p w14:paraId="7C1BF74A"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Abstract Classes</w:t>
      </w:r>
      <w:r w:rsidRPr="00E54ED6">
        <w:rPr>
          <w:rFonts w:ascii="Times New Roman" w:hAnsi="Times New Roman" w:cs="Times New Roman"/>
          <w:sz w:val="26"/>
          <w:szCs w:val="26"/>
        </w:rPr>
        <w:t>: Do not support multiple inheritance. A class can inherit from only one abstract (or concrete) class.</w:t>
      </w:r>
    </w:p>
    <w:p w14:paraId="57EAC5A5" w14:textId="77777777" w:rsidR="00E54ED6" w:rsidRPr="00E54ED6" w:rsidRDefault="00E54ED6" w:rsidP="00E54ED6">
      <w:pPr>
        <w:numPr>
          <w:ilvl w:val="0"/>
          <w:numId w:val="4"/>
        </w:numPr>
        <w:rPr>
          <w:rFonts w:ascii="Times New Roman" w:hAnsi="Times New Roman" w:cs="Times New Roman"/>
          <w:sz w:val="26"/>
          <w:szCs w:val="26"/>
        </w:rPr>
      </w:pPr>
      <w:r w:rsidRPr="00E54ED6">
        <w:rPr>
          <w:rFonts w:ascii="Times New Roman" w:hAnsi="Times New Roman" w:cs="Times New Roman"/>
          <w:b/>
          <w:bCs/>
          <w:sz w:val="26"/>
          <w:szCs w:val="26"/>
        </w:rPr>
        <w:t>Accessibility Modifiers</w:t>
      </w:r>
      <w:r w:rsidRPr="00E54ED6">
        <w:rPr>
          <w:rFonts w:ascii="Times New Roman" w:hAnsi="Times New Roman" w:cs="Times New Roman"/>
          <w:sz w:val="26"/>
          <w:szCs w:val="26"/>
        </w:rPr>
        <w:t>:</w:t>
      </w:r>
    </w:p>
    <w:p w14:paraId="64AD3D35"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Interfaces</w:t>
      </w:r>
      <w:r w:rsidRPr="00E54ED6">
        <w:rPr>
          <w:rFonts w:ascii="Times New Roman" w:hAnsi="Times New Roman" w:cs="Times New Roman"/>
          <w:sz w:val="26"/>
          <w:szCs w:val="26"/>
        </w:rPr>
        <w:t>: Members are implicitly public. Starting with C# 8.0, interfaces can have more granular access modifiers for default implementations.</w:t>
      </w:r>
    </w:p>
    <w:p w14:paraId="6511F42A"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Abstract Classes</w:t>
      </w:r>
      <w:r w:rsidRPr="00E54ED6">
        <w:rPr>
          <w:rFonts w:ascii="Times New Roman" w:hAnsi="Times New Roman" w:cs="Times New Roman"/>
          <w:sz w:val="26"/>
          <w:szCs w:val="26"/>
        </w:rPr>
        <w:t>: Members can have any access modifier (public, protected, private, etc.).</w:t>
      </w:r>
    </w:p>
    <w:p w14:paraId="7CD0EE42" w14:textId="77777777" w:rsidR="00E54ED6" w:rsidRPr="00E54ED6" w:rsidRDefault="00E54ED6" w:rsidP="00E54ED6">
      <w:pPr>
        <w:numPr>
          <w:ilvl w:val="0"/>
          <w:numId w:val="4"/>
        </w:numPr>
        <w:rPr>
          <w:rFonts w:ascii="Times New Roman" w:hAnsi="Times New Roman" w:cs="Times New Roman"/>
          <w:sz w:val="26"/>
          <w:szCs w:val="26"/>
        </w:rPr>
      </w:pPr>
      <w:r w:rsidRPr="00E54ED6">
        <w:rPr>
          <w:rFonts w:ascii="Times New Roman" w:hAnsi="Times New Roman" w:cs="Times New Roman"/>
          <w:b/>
          <w:bCs/>
          <w:sz w:val="26"/>
          <w:szCs w:val="26"/>
        </w:rPr>
        <w:t>Constructors</w:t>
      </w:r>
      <w:r w:rsidRPr="00E54ED6">
        <w:rPr>
          <w:rFonts w:ascii="Times New Roman" w:hAnsi="Times New Roman" w:cs="Times New Roman"/>
          <w:sz w:val="26"/>
          <w:szCs w:val="26"/>
        </w:rPr>
        <w:t>:</w:t>
      </w:r>
    </w:p>
    <w:p w14:paraId="7651559B"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Interfaces</w:t>
      </w:r>
      <w:r w:rsidRPr="00E54ED6">
        <w:rPr>
          <w:rFonts w:ascii="Times New Roman" w:hAnsi="Times New Roman" w:cs="Times New Roman"/>
          <w:sz w:val="26"/>
          <w:szCs w:val="26"/>
        </w:rPr>
        <w:t>: Cannot have constructors.</w:t>
      </w:r>
    </w:p>
    <w:p w14:paraId="294E106C" w14:textId="77777777" w:rsidR="00E54ED6" w:rsidRPr="00E54ED6" w:rsidRDefault="00E54ED6" w:rsidP="00E54ED6">
      <w:pPr>
        <w:numPr>
          <w:ilvl w:val="1"/>
          <w:numId w:val="4"/>
        </w:numPr>
        <w:rPr>
          <w:rFonts w:ascii="Times New Roman" w:hAnsi="Times New Roman" w:cs="Times New Roman"/>
          <w:sz w:val="26"/>
          <w:szCs w:val="26"/>
        </w:rPr>
      </w:pPr>
      <w:r w:rsidRPr="00E54ED6">
        <w:rPr>
          <w:rFonts w:ascii="Times New Roman" w:hAnsi="Times New Roman" w:cs="Times New Roman"/>
          <w:b/>
          <w:bCs/>
          <w:sz w:val="26"/>
          <w:szCs w:val="26"/>
        </w:rPr>
        <w:t>Abstract Classes</w:t>
      </w:r>
      <w:r w:rsidRPr="00E54ED6">
        <w:rPr>
          <w:rFonts w:ascii="Times New Roman" w:hAnsi="Times New Roman" w:cs="Times New Roman"/>
          <w:sz w:val="26"/>
          <w:szCs w:val="26"/>
        </w:rPr>
        <w:t>: Can have constructors, which can be invoked by derived classes.</w:t>
      </w:r>
    </w:p>
    <w:p w14:paraId="68475C7D"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When to Use Interfaces</w:t>
      </w:r>
    </w:p>
    <w:p w14:paraId="14B41ABA"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1. Defining Contracts Without Shared Code or State</w:t>
      </w:r>
    </w:p>
    <w:p w14:paraId="5C7219F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You have different classes that need to adhere to a common set of functionalities but do not share any implementation details or state.</w:t>
      </w:r>
    </w:p>
    <w:p w14:paraId="205A6AF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Example</w:t>
      </w:r>
      <w:r w:rsidRPr="00E54ED6">
        <w:rPr>
          <w:rFonts w:ascii="Times New Roman" w:hAnsi="Times New Roman" w:cs="Times New Roman"/>
          <w:sz w:val="26"/>
          <w:szCs w:val="26"/>
        </w:rPr>
        <w:t>: Payment Processing in an E-commerce System.</w:t>
      </w:r>
    </w:p>
    <w:p w14:paraId="47C5C6CA" w14:textId="77777777" w:rsidR="00E54ED6" w:rsidRPr="00E54ED6" w:rsidRDefault="00E54ED6" w:rsidP="00E54ED6">
      <w:pPr>
        <w:numPr>
          <w:ilvl w:val="0"/>
          <w:numId w:val="5"/>
        </w:numPr>
        <w:rPr>
          <w:rFonts w:ascii="Times New Roman" w:hAnsi="Times New Roman" w:cs="Times New Roman"/>
          <w:sz w:val="26"/>
          <w:szCs w:val="26"/>
        </w:rPr>
      </w:pPr>
      <w:r w:rsidRPr="00E54ED6">
        <w:rPr>
          <w:rFonts w:ascii="Times New Roman" w:hAnsi="Times New Roman" w:cs="Times New Roman"/>
          <w:b/>
          <w:bCs/>
          <w:sz w:val="26"/>
          <w:szCs w:val="26"/>
        </w:rPr>
        <w:t>Interface Definition</w:t>
      </w:r>
      <w:r w:rsidRPr="00E54ED6">
        <w:rPr>
          <w:rFonts w:ascii="Times New Roman" w:hAnsi="Times New Roman" w:cs="Times New Roman"/>
          <w:sz w:val="26"/>
          <w:szCs w:val="26"/>
        </w:rPr>
        <w:t>:</w:t>
      </w:r>
    </w:p>
    <w:p w14:paraId="0D70E4C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interface </w:t>
      </w:r>
      <w:proofErr w:type="spellStart"/>
      <w:r w:rsidRPr="00E54ED6">
        <w:rPr>
          <w:rFonts w:ascii="Times New Roman" w:hAnsi="Times New Roman" w:cs="Times New Roman"/>
          <w:sz w:val="26"/>
          <w:szCs w:val="26"/>
        </w:rPr>
        <w:t>IPaymentProcessor</w:t>
      </w:r>
      <w:proofErr w:type="spellEnd"/>
    </w:p>
    <w:p w14:paraId="3F04867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BA798F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    void </w:t>
      </w:r>
      <w:proofErr w:type="spellStart"/>
      <w:proofErr w:type="gramStart"/>
      <w:r w:rsidRPr="00E54ED6">
        <w:rPr>
          <w:rFonts w:ascii="Times New Roman" w:hAnsi="Times New Roman" w:cs="Times New Roman"/>
          <w:sz w:val="26"/>
          <w:szCs w:val="26"/>
        </w:rPr>
        <w:t>ProcessPayment</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decimal amount);</w:t>
      </w:r>
    </w:p>
    <w:p w14:paraId="57A305E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bool </w:t>
      </w:r>
      <w:proofErr w:type="spellStart"/>
      <w:proofErr w:type="gramStart"/>
      <w:r w:rsidRPr="00E54ED6">
        <w:rPr>
          <w:rFonts w:ascii="Times New Roman" w:hAnsi="Times New Roman" w:cs="Times New Roman"/>
          <w:sz w:val="26"/>
          <w:szCs w:val="26"/>
        </w:rPr>
        <w:t>RefundPayment</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decimal amount);</w:t>
      </w:r>
    </w:p>
    <w:p w14:paraId="5227E47A" w14:textId="242568A6"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5A9B839" w14:textId="331961B6" w:rsidR="00E54ED6" w:rsidRP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Implementations:</w:t>
      </w:r>
    </w:p>
    <w:p w14:paraId="3D0255E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PayPalProcessor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IPaymentProcessor</w:t>
      </w:r>
      <w:proofErr w:type="spellEnd"/>
    </w:p>
    <w:p w14:paraId="1DA753D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37484AC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spellStart"/>
      <w:proofErr w:type="gramStart"/>
      <w:r w:rsidRPr="00E54ED6">
        <w:rPr>
          <w:rFonts w:ascii="Times New Roman" w:hAnsi="Times New Roman" w:cs="Times New Roman"/>
          <w:sz w:val="26"/>
          <w:szCs w:val="26"/>
        </w:rPr>
        <w:t>ProcessPayment</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decimal amount)</w:t>
      </w:r>
    </w:p>
    <w:p w14:paraId="6B698EC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B985ED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PayPal-specific payment processing</w:t>
      </w:r>
    </w:p>
    <w:p w14:paraId="2F7BF8A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1FF43F6" w14:textId="77777777" w:rsidR="00E54ED6" w:rsidRPr="00E54ED6" w:rsidRDefault="00E54ED6" w:rsidP="00E54ED6">
      <w:pPr>
        <w:rPr>
          <w:rFonts w:ascii="Times New Roman" w:hAnsi="Times New Roman" w:cs="Times New Roman"/>
          <w:sz w:val="26"/>
          <w:szCs w:val="26"/>
        </w:rPr>
      </w:pPr>
    </w:p>
    <w:p w14:paraId="78DF02A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bool </w:t>
      </w:r>
      <w:proofErr w:type="spellStart"/>
      <w:proofErr w:type="gramStart"/>
      <w:r w:rsidRPr="00E54ED6">
        <w:rPr>
          <w:rFonts w:ascii="Times New Roman" w:hAnsi="Times New Roman" w:cs="Times New Roman"/>
          <w:sz w:val="26"/>
          <w:szCs w:val="26"/>
        </w:rPr>
        <w:t>RefundPayment</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decimal amount)</w:t>
      </w:r>
    </w:p>
    <w:p w14:paraId="1E762CD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6A3225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PayPal-specific refund processing</w:t>
      </w:r>
    </w:p>
    <w:p w14:paraId="2B68AB6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return true;</w:t>
      </w:r>
    </w:p>
    <w:p w14:paraId="6984AC2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1CCC87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4833E3A3" w14:textId="77777777" w:rsidR="00E54ED6" w:rsidRPr="00E54ED6" w:rsidRDefault="00E54ED6" w:rsidP="00E54ED6">
      <w:pPr>
        <w:rPr>
          <w:rFonts w:ascii="Times New Roman" w:hAnsi="Times New Roman" w:cs="Times New Roman"/>
          <w:sz w:val="26"/>
          <w:szCs w:val="26"/>
        </w:rPr>
      </w:pPr>
    </w:p>
    <w:p w14:paraId="09B0AC9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StripeProcessor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IPaymentProcessor</w:t>
      </w:r>
      <w:proofErr w:type="spellEnd"/>
    </w:p>
    <w:p w14:paraId="59DA2EE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245BB5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spellStart"/>
      <w:proofErr w:type="gramStart"/>
      <w:r w:rsidRPr="00E54ED6">
        <w:rPr>
          <w:rFonts w:ascii="Times New Roman" w:hAnsi="Times New Roman" w:cs="Times New Roman"/>
          <w:sz w:val="26"/>
          <w:szCs w:val="26"/>
        </w:rPr>
        <w:t>ProcessPayment</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decimal amount)</w:t>
      </w:r>
    </w:p>
    <w:p w14:paraId="6830E2A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673152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Stripe-specific payment processing</w:t>
      </w:r>
    </w:p>
    <w:p w14:paraId="77FF4AC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7E413A1" w14:textId="77777777" w:rsidR="00E54ED6" w:rsidRPr="00E54ED6" w:rsidRDefault="00E54ED6" w:rsidP="00E54ED6">
      <w:pPr>
        <w:rPr>
          <w:rFonts w:ascii="Times New Roman" w:hAnsi="Times New Roman" w:cs="Times New Roman"/>
          <w:sz w:val="26"/>
          <w:szCs w:val="26"/>
        </w:rPr>
      </w:pPr>
    </w:p>
    <w:p w14:paraId="23D1B37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bool </w:t>
      </w:r>
      <w:proofErr w:type="spellStart"/>
      <w:proofErr w:type="gramStart"/>
      <w:r w:rsidRPr="00E54ED6">
        <w:rPr>
          <w:rFonts w:ascii="Times New Roman" w:hAnsi="Times New Roman" w:cs="Times New Roman"/>
          <w:sz w:val="26"/>
          <w:szCs w:val="26"/>
        </w:rPr>
        <w:t>RefundPayment</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decimal amount)</w:t>
      </w:r>
    </w:p>
    <w:p w14:paraId="3EDEF45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0A5056B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Stripe-specific refund processing</w:t>
      </w:r>
    </w:p>
    <w:p w14:paraId="471C862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return true;</w:t>
      </w:r>
    </w:p>
    <w:p w14:paraId="2C53327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    }</w:t>
      </w:r>
    </w:p>
    <w:p w14:paraId="7BB2636B" w14:textId="0EC34D08"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711E675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Interface?</w:t>
      </w:r>
    </w:p>
    <w:p w14:paraId="366E5083" w14:textId="77777777" w:rsidR="00E54ED6" w:rsidRPr="00E54ED6" w:rsidRDefault="00E54ED6" w:rsidP="00E54ED6">
      <w:pPr>
        <w:numPr>
          <w:ilvl w:val="0"/>
          <w:numId w:val="6"/>
        </w:numPr>
        <w:rPr>
          <w:rFonts w:ascii="Times New Roman" w:hAnsi="Times New Roman" w:cs="Times New Roman"/>
          <w:sz w:val="26"/>
          <w:szCs w:val="26"/>
        </w:rPr>
      </w:pPr>
      <w:r w:rsidRPr="00E54ED6">
        <w:rPr>
          <w:rFonts w:ascii="Times New Roman" w:hAnsi="Times New Roman" w:cs="Times New Roman"/>
          <w:b/>
          <w:bCs/>
          <w:sz w:val="26"/>
          <w:szCs w:val="26"/>
        </w:rPr>
        <w:t>Flexibility</w:t>
      </w:r>
      <w:r w:rsidRPr="00E54ED6">
        <w:rPr>
          <w:rFonts w:ascii="Times New Roman" w:hAnsi="Times New Roman" w:cs="Times New Roman"/>
          <w:sz w:val="26"/>
          <w:szCs w:val="26"/>
        </w:rPr>
        <w:t>: Multiple payment processors can be implemented and used interchangeably.</w:t>
      </w:r>
    </w:p>
    <w:p w14:paraId="41139385" w14:textId="77777777" w:rsidR="00E54ED6" w:rsidRPr="00E54ED6" w:rsidRDefault="00E54ED6" w:rsidP="00E54ED6">
      <w:pPr>
        <w:numPr>
          <w:ilvl w:val="0"/>
          <w:numId w:val="6"/>
        </w:numPr>
        <w:rPr>
          <w:rFonts w:ascii="Times New Roman" w:hAnsi="Times New Roman" w:cs="Times New Roman"/>
          <w:sz w:val="26"/>
          <w:szCs w:val="26"/>
        </w:rPr>
      </w:pPr>
      <w:r w:rsidRPr="00E54ED6">
        <w:rPr>
          <w:rFonts w:ascii="Times New Roman" w:hAnsi="Times New Roman" w:cs="Times New Roman"/>
          <w:b/>
          <w:bCs/>
          <w:sz w:val="26"/>
          <w:szCs w:val="26"/>
        </w:rPr>
        <w:t>No Shared Code Needed</w:t>
      </w:r>
      <w:r w:rsidRPr="00E54ED6">
        <w:rPr>
          <w:rFonts w:ascii="Times New Roman" w:hAnsi="Times New Roman" w:cs="Times New Roman"/>
          <w:sz w:val="26"/>
          <w:szCs w:val="26"/>
        </w:rPr>
        <w:t xml:space="preserve">: Each processor has its unique implementation without needing shared state or </w:t>
      </w:r>
      <w:proofErr w:type="spellStart"/>
      <w:r w:rsidRPr="00E54ED6">
        <w:rPr>
          <w:rFonts w:ascii="Times New Roman" w:hAnsi="Times New Roman" w:cs="Times New Roman"/>
          <w:sz w:val="26"/>
          <w:szCs w:val="26"/>
        </w:rPr>
        <w:t>behavior</w:t>
      </w:r>
      <w:proofErr w:type="spellEnd"/>
      <w:r w:rsidRPr="00E54ED6">
        <w:rPr>
          <w:rFonts w:ascii="Times New Roman" w:hAnsi="Times New Roman" w:cs="Times New Roman"/>
          <w:sz w:val="26"/>
          <w:szCs w:val="26"/>
        </w:rPr>
        <w:t>.</w:t>
      </w:r>
    </w:p>
    <w:p w14:paraId="3E64EC02"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2. Enabling Multiple Inheritance of Type</w:t>
      </w:r>
    </w:p>
    <w:p w14:paraId="40BEE38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xml:space="preserve">: A class needs to inherit </w:t>
      </w:r>
      <w:proofErr w:type="spellStart"/>
      <w:r w:rsidRPr="00E54ED6">
        <w:rPr>
          <w:rFonts w:ascii="Times New Roman" w:hAnsi="Times New Roman" w:cs="Times New Roman"/>
          <w:sz w:val="26"/>
          <w:szCs w:val="26"/>
        </w:rPr>
        <w:t>behaviors</w:t>
      </w:r>
      <w:proofErr w:type="spellEnd"/>
      <w:r w:rsidRPr="00E54ED6">
        <w:rPr>
          <w:rFonts w:ascii="Times New Roman" w:hAnsi="Times New Roman" w:cs="Times New Roman"/>
          <w:sz w:val="26"/>
          <w:szCs w:val="26"/>
        </w:rPr>
        <w:t xml:space="preserve"> from multiple sources.</w:t>
      </w:r>
    </w:p>
    <w:p w14:paraId="762C04A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Example</w:t>
      </w:r>
      <w:r w:rsidRPr="00E54ED6">
        <w:rPr>
          <w:rFonts w:ascii="Times New Roman" w:hAnsi="Times New Roman" w:cs="Times New Roman"/>
          <w:sz w:val="26"/>
          <w:szCs w:val="26"/>
        </w:rPr>
        <w:t>: A Smart Device that is both a Camera and a GPS device.</w:t>
      </w:r>
    </w:p>
    <w:p w14:paraId="11BBDE4E" w14:textId="77777777" w:rsidR="00E54ED6" w:rsidRPr="00E54ED6" w:rsidRDefault="00E54ED6" w:rsidP="00E54ED6">
      <w:pPr>
        <w:numPr>
          <w:ilvl w:val="0"/>
          <w:numId w:val="7"/>
        </w:numPr>
        <w:rPr>
          <w:rFonts w:ascii="Times New Roman" w:hAnsi="Times New Roman" w:cs="Times New Roman"/>
          <w:sz w:val="26"/>
          <w:szCs w:val="26"/>
        </w:rPr>
      </w:pPr>
      <w:r w:rsidRPr="00E54ED6">
        <w:rPr>
          <w:rFonts w:ascii="Times New Roman" w:hAnsi="Times New Roman" w:cs="Times New Roman"/>
          <w:b/>
          <w:bCs/>
          <w:sz w:val="26"/>
          <w:szCs w:val="26"/>
        </w:rPr>
        <w:t>Interface Definitions</w:t>
      </w:r>
      <w:r w:rsidRPr="00E54ED6">
        <w:rPr>
          <w:rFonts w:ascii="Times New Roman" w:hAnsi="Times New Roman" w:cs="Times New Roman"/>
          <w:sz w:val="26"/>
          <w:szCs w:val="26"/>
        </w:rPr>
        <w:t>:</w:t>
      </w:r>
    </w:p>
    <w:p w14:paraId="5EC010F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interface </w:t>
      </w:r>
      <w:proofErr w:type="spellStart"/>
      <w:r w:rsidRPr="00E54ED6">
        <w:rPr>
          <w:rFonts w:ascii="Times New Roman" w:hAnsi="Times New Roman" w:cs="Times New Roman"/>
          <w:sz w:val="26"/>
          <w:szCs w:val="26"/>
        </w:rPr>
        <w:t>ICamera</w:t>
      </w:r>
      <w:proofErr w:type="spellEnd"/>
    </w:p>
    <w:p w14:paraId="0958C84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E0803C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void </w:t>
      </w:r>
      <w:proofErr w:type="spellStart"/>
      <w:proofErr w:type="gramStart"/>
      <w:r w:rsidRPr="00E54ED6">
        <w:rPr>
          <w:rFonts w:ascii="Times New Roman" w:hAnsi="Times New Roman" w:cs="Times New Roman"/>
          <w:sz w:val="26"/>
          <w:szCs w:val="26"/>
        </w:rPr>
        <w:t>TakePhoto</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048543F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078DBC7E" w14:textId="77777777" w:rsidR="00E54ED6" w:rsidRPr="00E54ED6" w:rsidRDefault="00E54ED6" w:rsidP="00E54ED6">
      <w:pPr>
        <w:rPr>
          <w:rFonts w:ascii="Times New Roman" w:hAnsi="Times New Roman" w:cs="Times New Roman"/>
          <w:sz w:val="26"/>
          <w:szCs w:val="26"/>
        </w:rPr>
      </w:pPr>
    </w:p>
    <w:p w14:paraId="6384EC1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public interface IGPS</w:t>
      </w:r>
    </w:p>
    <w:p w14:paraId="7D62F32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5817A24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void </w:t>
      </w:r>
      <w:proofErr w:type="spellStart"/>
      <w:proofErr w:type="gramStart"/>
      <w:r w:rsidRPr="00E54ED6">
        <w:rPr>
          <w:rFonts w:ascii="Times New Roman" w:hAnsi="Times New Roman" w:cs="Times New Roman"/>
          <w:sz w:val="26"/>
          <w:szCs w:val="26"/>
        </w:rPr>
        <w:t>GetLocation</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3B37305C" w14:textId="1DB90F67"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4CC43678" w14:textId="7692EA9F" w:rsid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Implementation</w:t>
      </w:r>
      <w:r>
        <w:rPr>
          <w:rFonts w:ascii="Times New Roman" w:hAnsi="Times New Roman" w:cs="Times New Roman"/>
          <w:b/>
          <w:bCs/>
          <w:sz w:val="26"/>
          <w:szCs w:val="26"/>
          <w:u w:val="single"/>
        </w:rPr>
        <w:t>:</w:t>
      </w:r>
    </w:p>
    <w:p w14:paraId="07B1E1C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SmartDevice</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ICamera</w:t>
      </w:r>
      <w:proofErr w:type="spellEnd"/>
      <w:r w:rsidRPr="00E54ED6">
        <w:rPr>
          <w:rFonts w:ascii="Times New Roman" w:hAnsi="Times New Roman" w:cs="Times New Roman"/>
          <w:sz w:val="26"/>
          <w:szCs w:val="26"/>
        </w:rPr>
        <w:t>, IGPS</w:t>
      </w:r>
    </w:p>
    <w:p w14:paraId="4E2FB15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16B4125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spellStart"/>
      <w:proofErr w:type="gramStart"/>
      <w:r w:rsidRPr="00E54ED6">
        <w:rPr>
          <w:rFonts w:ascii="Times New Roman" w:hAnsi="Times New Roman" w:cs="Times New Roman"/>
          <w:sz w:val="26"/>
          <w:szCs w:val="26"/>
        </w:rPr>
        <w:t>TakePhoto</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1530F12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1A0DCB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Implementation for taking photo</w:t>
      </w:r>
    </w:p>
    <w:p w14:paraId="6340D12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04AD8177" w14:textId="3A72ABD5" w:rsidR="00E54ED6" w:rsidRPr="00E54ED6" w:rsidRDefault="00E628B6" w:rsidP="00E54ED6">
      <w:pPr>
        <w:rPr>
          <w:rFonts w:ascii="Times New Roman" w:hAnsi="Times New Roman" w:cs="Times New Roman"/>
          <w:sz w:val="26"/>
          <w:szCs w:val="26"/>
        </w:rPr>
      </w:pPr>
      <w:r>
        <w:rPr>
          <w:rFonts w:ascii="Times New Roman" w:hAnsi="Times New Roman" w:cs="Times New Roman"/>
          <w:sz w:val="26"/>
          <w:szCs w:val="26"/>
        </w:rPr>
        <w:t xml:space="preserve"> </w:t>
      </w:r>
      <w:r w:rsidR="00E54ED6" w:rsidRPr="00E54ED6">
        <w:rPr>
          <w:rFonts w:ascii="Times New Roman" w:hAnsi="Times New Roman" w:cs="Times New Roman"/>
          <w:sz w:val="26"/>
          <w:szCs w:val="26"/>
        </w:rPr>
        <w:t xml:space="preserve">    public void </w:t>
      </w:r>
      <w:proofErr w:type="spellStart"/>
      <w:proofErr w:type="gramStart"/>
      <w:r w:rsidR="00E54ED6" w:rsidRPr="00E54ED6">
        <w:rPr>
          <w:rFonts w:ascii="Times New Roman" w:hAnsi="Times New Roman" w:cs="Times New Roman"/>
          <w:sz w:val="26"/>
          <w:szCs w:val="26"/>
        </w:rPr>
        <w:t>GetLocation</w:t>
      </w:r>
      <w:proofErr w:type="spellEnd"/>
      <w:r w:rsidR="00E54ED6" w:rsidRPr="00E54ED6">
        <w:rPr>
          <w:rFonts w:ascii="Times New Roman" w:hAnsi="Times New Roman" w:cs="Times New Roman"/>
          <w:sz w:val="26"/>
          <w:szCs w:val="26"/>
        </w:rPr>
        <w:t>(</w:t>
      </w:r>
      <w:proofErr w:type="gramEnd"/>
      <w:r w:rsidR="00E54ED6" w:rsidRPr="00E54ED6">
        <w:rPr>
          <w:rFonts w:ascii="Times New Roman" w:hAnsi="Times New Roman" w:cs="Times New Roman"/>
          <w:sz w:val="26"/>
          <w:szCs w:val="26"/>
        </w:rPr>
        <w:t>)</w:t>
      </w:r>
    </w:p>
    <w:p w14:paraId="0F4C751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0333E7E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        // Implementation for getting location</w:t>
      </w:r>
    </w:p>
    <w:p w14:paraId="7954D49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3DB03AC" w14:textId="466BD9B4"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3BFB867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Interface?</w:t>
      </w:r>
    </w:p>
    <w:p w14:paraId="3B6179BD" w14:textId="77777777" w:rsidR="00E54ED6" w:rsidRPr="00E54ED6" w:rsidRDefault="00E54ED6" w:rsidP="00E54ED6">
      <w:pPr>
        <w:numPr>
          <w:ilvl w:val="0"/>
          <w:numId w:val="8"/>
        </w:numPr>
        <w:rPr>
          <w:rFonts w:ascii="Times New Roman" w:hAnsi="Times New Roman" w:cs="Times New Roman"/>
          <w:sz w:val="26"/>
          <w:szCs w:val="26"/>
        </w:rPr>
      </w:pPr>
      <w:r w:rsidRPr="00E54ED6">
        <w:rPr>
          <w:rFonts w:ascii="Times New Roman" w:hAnsi="Times New Roman" w:cs="Times New Roman"/>
          <w:b/>
          <w:bCs/>
          <w:sz w:val="26"/>
          <w:szCs w:val="26"/>
        </w:rPr>
        <w:t>Multiple Capabilities</w:t>
      </w: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SmartDevice</w:t>
      </w:r>
      <w:proofErr w:type="spellEnd"/>
      <w:r w:rsidRPr="00E54ED6">
        <w:rPr>
          <w:rFonts w:ascii="Times New Roman" w:hAnsi="Times New Roman" w:cs="Times New Roman"/>
          <w:sz w:val="26"/>
          <w:szCs w:val="26"/>
        </w:rPr>
        <w:t xml:space="preserve"> can be both a camera and a GPS without being limited by single inheritance constraints.</w:t>
      </w:r>
    </w:p>
    <w:p w14:paraId="4C16427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Example</w:t>
      </w:r>
      <w:r w:rsidRPr="00E54ED6">
        <w:rPr>
          <w:rFonts w:ascii="Times New Roman" w:hAnsi="Times New Roman" w:cs="Times New Roman"/>
          <w:sz w:val="26"/>
          <w:szCs w:val="26"/>
        </w:rPr>
        <w:t>: Logging Mechanism.</w:t>
      </w:r>
    </w:p>
    <w:p w14:paraId="0D01EA4A" w14:textId="77777777" w:rsidR="00E54ED6" w:rsidRPr="00E54ED6" w:rsidRDefault="00E54ED6" w:rsidP="00E54ED6">
      <w:pPr>
        <w:numPr>
          <w:ilvl w:val="0"/>
          <w:numId w:val="9"/>
        </w:numPr>
        <w:rPr>
          <w:rFonts w:ascii="Times New Roman" w:hAnsi="Times New Roman" w:cs="Times New Roman"/>
          <w:sz w:val="26"/>
          <w:szCs w:val="26"/>
        </w:rPr>
      </w:pPr>
      <w:r w:rsidRPr="00E54ED6">
        <w:rPr>
          <w:rFonts w:ascii="Times New Roman" w:hAnsi="Times New Roman" w:cs="Times New Roman"/>
          <w:b/>
          <w:bCs/>
          <w:sz w:val="26"/>
          <w:szCs w:val="26"/>
        </w:rPr>
        <w:t>Interface with Default Method</w:t>
      </w:r>
      <w:r w:rsidRPr="00E54ED6">
        <w:rPr>
          <w:rFonts w:ascii="Times New Roman" w:hAnsi="Times New Roman" w:cs="Times New Roman"/>
          <w:sz w:val="26"/>
          <w:szCs w:val="26"/>
        </w:rPr>
        <w:t>:</w:t>
      </w:r>
    </w:p>
    <w:p w14:paraId="26962C8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interface </w:t>
      </w:r>
      <w:proofErr w:type="spellStart"/>
      <w:r w:rsidRPr="00E54ED6">
        <w:rPr>
          <w:rFonts w:ascii="Times New Roman" w:hAnsi="Times New Roman" w:cs="Times New Roman"/>
          <w:sz w:val="26"/>
          <w:szCs w:val="26"/>
        </w:rPr>
        <w:t>ILogger</w:t>
      </w:r>
      <w:proofErr w:type="spellEnd"/>
    </w:p>
    <w:p w14:paraId="6A37709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BE63A9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void </w:t>
      </w:r>
      <w:proofErr w:type="gramStart"/>
      <w:r w:rsidRPr="00E54ED6">
        <w:rPr>
          <w:rFonts w:ascii="Times New Roman" w:hAnsi="Times New Roman" w:cs="Times New Roman"/>
          <w:sz w:val="26"/>
          <w:szCs w:val="26"/>
        </w:rPr>
        <w:t>Log(</w:t>
      </w:r>
      <w:proofErr w:type="gramEnd"/>
      <w:r w:rsidRPr="00E54ED6">
        <w:rPr>
          <w:rFonts w:ascii="Times New Roman" w:hAnsi="Times New Roman" w:cs="Times New Roman"/>
          <w:sz w:val="26"/>
          <w:szCs w:val="26"/>
        </w:rPr>
        <w:t>string message);</w:t>
      </w:r>
    </w:p>
    <w:p w14:paraId="7A63DEB1" w14:textId="77777777" w:rsidR="00E54ED6" w:rsidRPr="00E54ED6" w:rsidRDefault="00E54ED6" w:rsidP="00E54ED6">
      <w:pPr>
        <w:rPr>
          <w:rFonts w:ascii="Times New Roman" w:hAnsi="Times New Roman" w:cs="Times New Roman"/>
          <w:sz w:val="26"/>
          <w:szCs w:val="26"/>
        </w:rPr>
      </w:pPr>
    </w:p>
    <w:p w14:paraId="6463331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Default implementation</w:t>
      </w:r>
    </w:p>
    <w:p w14:paraId="4CAC173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void </w:t>
      </w:r>
      <w:proofErr w:type="spellStart"/>
      <w:proofErr w:type="gramStart"/>
      <w:r w:rsidRPr="00E54ED6">
        <w:rPr>
          <w:rFonts w:ascii="Times New Roman" w:hAnsi="Times New Roman" w:cs="Times New Roman"/>
          <w:sz w:val="26"/>
          <w:szCs w:val="26"/>
        </w:rPr>
        <w:t>LogError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string message)</w:t>
      </w:r>
    </w:p>
    <w:p w14:paraId="0104016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1B6DDD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gramStart"/>
      <w:r w:rsidRPr="00E54ED6">
        <w:rPr>
          <w:rFonts w:ascii="Times New Roman" w:hAnsi="Times New Roman" w:cs="Times New Roman"/>
          <w:sz w:val="26"/>
          <w:szCs w:val="26"/>
        </w:rPr>
        <w:t>Log(</w:t>
      </w:r>
      <w:proofErr w:type="gramEnd"/>
      <w:r w:rsidRPr="00E54ED6">
        <w:rPr>
          <w:rFonts w:ascii="Times New Roman" w:hAnsi="Times New Roman" w:cs="Times New Roman"/>
          <w:sz w:val="26"/>
          <w:szCs w:val="26"/>
        </w:rPr>
        <w:t>$"ERROR: {message}");</w:t>
      </w:r>
    </w:p>
    <w:p w14:paraId="2F69E3B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52315B0" w14:textId="0C50C712"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01FF5299" w14:textId="748C984A" w:rsidR="00E54ED6" w:rsidRP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Implementa</w:t>
      </w:r>
      <w:r>
        <w:rPr>
          <w:rFonts w:ascii="Times New Roman" w:hAnsi="Times New Roman" w:cs="Times New Roman"/>
          <w:b/>
          <w:bCs/>
          <w:sz w:val="26"/>
          <w:szCs w:val="26"/>
          <w:u w:val="single"/>
        </w:rPr>
        <w:t>t</w:t>
      </w:r>
      <w:r w:rsidRPr="00E54ED6">
        <w:rPr>
          <w:rFonts w:ascii="Times New Roman" w:hAnsi="Times New Roman" w:cs="Times New Roman"/>
          <w:b/>
          <w:bCs/>
          <w:sz w:val="26"/>
          <w:szCs w:val="26"/>
          <w:u w:val="single"/>
        </w:rPr>
        <w:t>ion:</w:t>
      </w:r>
    </w:p>
    <w:p w14:paraId="73BF590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ConsoleLogger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ILogger</w:t>
      </w:r>
      <w:proofErr w:type="spellEnd"/>
    </w:p>
    <w:p w14:paraId="0EC82BC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3043517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gramStart"/>
      <w:r w:rsidRPr="00E54ED6">
        <w:rPr>
          <w:rFonts w:ascii="Times New Roman" w:hAnsi="Times New Roman" w:cs="Times New Roman"/>
          <w:sz w:val="26"/>
          <w:szCs w:val="26"/>
        </w:rPr>
        <w:t>Log(</w:t>
      </w:r>
      <w:proofErr w:type="gramEnd"/>
      <w:r w:rsidRPr="00E54ED6">
        <w:rPr>
          <w:rFonts w:ascii="Times New Roman" w:hAnsi="Times New Roman" w:cs="Times New Roman"/>
          <w:sz w:val="26"/>
          <w:szCs w:val="26"/>
        </w:rPr>
        <w:t>string message)</w:t>
      </w:r>
    </w:p>
    <w:p w14:paraId="219957F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2CF68E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(message);</w:t>
      </w:r>
    </w:p>
    <w:p w14:paraId="39F75FA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621D29F6" w14:textId="77777777" w:rsidR="00E54ED6" w:rsidRPr="00E54ED6" w:rsidRDefault="00E54ED6" w:rsidP="00E54ED6">
      <w:pPr>
        <w:rPr>
          <w:rFonts w:ascii="Times New Roman" w:hAnsi="Times New Roman" w:cs="Times New Roman"/>
          <w:sz w:val="26"/>
          <w:szCs w:val="26"/>
        </w:rPr>
      </w:pPr>
    </w:p>
    <w:p w14:paraId="13DFA73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Inherits default </w:t>
      </w:r>
      <w:proofErr w:type="spellStart"/>
      <w:r w:rsidRPr="00E54ED6">
        <w:rPr>
          <w:rFonts w:ascii="Times New Roman" w:hAnsi="Times New Roman" w:cs="Times New Roman"/>
          <w:sz w:val="26"/>
          <w:szCs w:val="26"/>
        </w:rPr>
        <w:t>LogError</w:t>
      </w:r>
      <w:proofErr w:type="spellEnd"/>
      <w:r w:rsidRPr="00E54ED6">
        <w:rPr>
          <w:rFonts w:ascii="Times New Roman" w:hAnsi="Times New Roman" w:cs="Times New Roman"/>
          <w:sz w:val="26"/>
          <w:szCs w:val="26"/>
        </w:rPr>
        <w:t xml:space="preserve"> implementation</w:t>
      </w:r>
    </w:p>
    <w:p w14:paraId="061EFBE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DB3216A" w14:textId="77777777" w:rsidR="00E54ED6" w:rsidRPr="00E54ED6" w:rsidRDefault="00E54ED6" w:rsidP="00E54ED6">
      <w:pPr>
        <w:rPr>
          <w:rFonts w:ascii="Times New Roman" w:hAnsi="Times New Roman" w:cs="Times New Roman"/>
          <w:sz w:val="26"/>
          <w:szCs w:val="26"/>
        </w:rPr>
      </w:pPr>
    </w:p>
    <w:p w14:paraId="0C15BE7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public class </w:t>
      </w:r>
      <w:proofErr w:type="spellStart"/>
      <w:proofErr w:type="gramStart"/>
      <w:r w:rsidRPr="00E54ED6">
        <w:rPr>
          <w:rFonts w:ascii="Times New Roman" w:hAnsi="Times New Roman" w:cs="Times New Roman"/>
          <w:sz w:val="26"/>
          <w:szCs w:val="26"/>
        </w:rPr>
        <w:t>FileLogger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ILogger</w:t>
      </w:r>
      <w:proofErr w:type="spellEnd"/>
    </w:p>
    <w:p w14:paraId="3937D44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DD7C93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gramStart"/>
      <w:r w:rsidRPr="00E54ED6">
        <w:rPr>
          <w:rFonts w:ascii="Times New Roman" w:hAnsi="Times New Roman" w:cs="Times New Roman"/>
          <w:sz w:val="26"/>
          <w:szCs w:val="26"/>
        </w:rPr>
        <w:t>Log(</w:t>
      </w:r>
      <w:proofErr w:type="gramEnd"/>
      <w:r w:rsidRPr="00E54ED6">
        <w:rPr>
          <w:rFonts w:ascii="Times New Roman" w:hAnsi="Times New Roman" w:cs="Times New Roman"/>
          <w:sz w:val="26"/>
          <w:szCs w:val="26"/>
        </w:rPr>
        <w:t>string message)</w:t>
      </w:r>
    </w:p>
    <w:p w14:paraId="4A4E1A0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148F4A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Write message to a file</w:t>
      </w:r>
    </w:p>
    <w:p w14:paraId="56DE856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1B0BF59" w14:textId="77777777" w:rsidR="00E54ED6" w:rsidRPr="00E54ED6" w:rsidRDefault="00E54ED6" w:rsidP="00E54ED6">
      <w:pPr>
        <w:rPr>
          <w:rFonts w:ascii="Times New Roman" w:hAnsi="Times New Roman" w:cs="Times New Roman"/>
          <w:sz w:val="26"/>
          <w:szCs w:val="26"/>
        </w:rPr>
      </w:pPr>
    </w:p>
    <w:p w14:paraId="64A987A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spellStart"/>
      <w:proofErr w:type="gramStart"/>
      <w:r w:rsidRPr="00E54ED6">
        <w:rPr>
          <w:rFonts w:ascii="Times New Roman" w:hAnsi="Times New Roman" w:cs="Times New Roman"/>
          <w:sz w:val="26"/>
          <w:szCs w:val="26"/>
        </w:rPr>
        <w:t>LogError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string message)</w:t>
      </w:r>
    </w:p>
    <w:p w14:paraId="56C5249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6418E34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Custom error logging for files</w:t>
      </w:r>
    </w:p>
    <w:p w14:paraId="29D33C3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gramStart"/>
      <w:r w:rsidRPr="00E54ED6">
        <w:rPr>
          <w:rFonts w:ascii="Times New Roman" w:hAnsi="Times New Roman" w:cs="Times New Roman"/>
          <w:sz w:val="26"/>
          <w:szCs w:val="26"/>
        </w:rPr>
        <w:t>Log(</w:t>
      </w:r>
      <w:proofErr w:type="gramEnd"/>
      <w:r w:rsidRPr="00E54ED6">
        <w:rPr>
          <w:rFonts w:ascii="Times New Roman" w:hAnsi="Times New Roman" w:cs="Times New Roman"/>
          <w:sz w:val="26"/>
          <w:szCs w:val="26"/>
        </w:rPr>
        <w:t>$"FILE ERROR: {message}");</w:t>
      </w:r>
    </w:p>
    <w:p w14:paraId="27BA9AC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936CAA4" w14:textId="3CD14526"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3E54C39"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When to Use Abstract Classes</w:t>
      </w:r>
    </w:p>
    <w:p w14:paraId="6EAA18AC"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1. Sharing Common Code and State</w:t>
      </w:r>
    </w:p>
    <w:p w14:paraId="0E8162E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Multiple related classes share some common implementation or state that you want to centralize.</w:t>
      </w:r>
    </w:p>
    <w:p w14:paraId="14BB879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Example</w:t>
      </w:r>
      <w:r w:rsidRPr="00E54ED6">
        <w:rPr>
          <w:rFonts w:ascii="Times New Roman" w:hAnsi="Times New Roman" w:cs="Times New Roman"/>
          <w:sz w:val="26"/>
          <w:szCs w:val="26"/>
        </w:rPr>
        <w:t>: Employee Management System.</w:t>
      </w:r>
    </w:p>
    <w:p w14:paraId="794D7F9F" w14:textId="77777777" w:rsidR="00E54ED6" w:rsidRPr="00E54ED6" w:rsidRDefault="00E54ED6" w:rsidP="00E54ED6">
      <w:pPr>
        <w:numPr>
          <w:ilvl w:val="0"/>
          <w:numId w:val="10"/>
        </w:numPr>
        <w:rPr>
          <w:rFonts w:ascii="Times New Roman" w:hAnsi="Times New Roman" w:cs="Times New Roman"/>
          <w:sz w:val="26"/>
          <w:szCs w:val="26"/>
        </w:rPr>
      </w:pPr>
      <w:r w:rsidRPr="00E54ED6">
        <w:rPr>
          <w:rFonts w:ascii="Times New Roman" w:hAnsi="Times New Roman" w:cs="Times New Roman"/>
          <w:b/>
          <w:bCs/>
          <w:sz w:val="26"/>
          <w:szCs w:val="26"/>
        </w:rPr>
        <w:t>Abstract Class Definition</w:t>
      </w:r>
      <w:r w:rsidRPr="00E54ED6">
        <w:rPr>
          <w:rFonts w:ascii="Times New Roman" w:hAnsi="Times New Roman" w:cs="Times New Roman"/>
          <w:sz w:val="26"/>
          <w:szCs w:val="26"/>
        </w:rPr>
        <w:t>:</w:t>
      </w:r>
    </w:p>
    <w:p w14:paraId="4495910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public abstract class Employee</w:t>
      </w:r>
    </w:p>
    <w:p w14:paraId="38E9FB7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036094A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string Name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set; }</w:t>
      </w:r>
    </w:p>
    <w:p w14:paraId="2B3328F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string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xml:space="preserve">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set; }</w:t>
      </w:r>
    </w:p>
    <w:p w14:paraId="64B6D62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protected double Salary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set; }</w:t>
      </w:r>
    </w:p>
    <w:p w14:paraId="55429B3D" w14:textId="77777777" w:rsidR="00E54ED6" w:rsidRPr="00E54ED6" w:rsidRDefault="00E54ED6" w:rsidP="00E54ED6">
      <w:pPr>
        <w:rPr>
          <w:rFonts w:ascii="Times New Roman" w:hAnsi="Times New Roman" w:cs="Times New Roman"/>
          <w:sz w:val="26"/>
          <w:szCs w:val="26"/>
        </w:rPr>
      </w:pPr>
    </w:p>
    <w:p w14:paraId="774A63C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Employee(</w:t>
      </w:r>
      <w:proofErr w:type="gramEnd"/>
      <w:r w:rsidRPr="00E54ED6">
        <w:rPr>
          <w:rFonts w:ascii="Times New Roman" w:hAnsi="Times New Roman" w:cs="Times New Roman"/>
          <w:sz w:val="26"/>
          <w:szCs w:val="26"/>
        </w:rPr>
        <w:t xml:space="preserve">string name, string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double salary)</w:t>
      </w:r>
    </w:p>
    <w:p w14:paraId="7BE2A35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0A1C0C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Name = name;</w:t>
      </w:r>
    </w:p>
    <w:p w14:paraId="186DBA0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xml:space="preserve"> =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w:t>
      </w:r>
    </w:p>
    <w:p w14:paraId="44879F8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        Salary = salary;</w:t>
      </w:r>
    </w:p>
    <w:p w14:paraId="21FFBBD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6AD6BB24" w14:textId="77777777" w:rsidR="00E54ED6" w:rsidRPr="00E54ED6" w:rsidRDefault="00E54ED6" w:rsidP="00E54ED6">
      <w:pPr>
        <w:rPr>
          <w:rFonts w:ascii="Times New Roman" w:hAnsi="Times New Roman" w:cs="Times New Roman"/>
          <w:sz w:val="26"/>
          <w:szCs w:val="26"/>
        </w:rPr>
      </w:pPr>
    </w:p>
    <w:p w14:paraId="4AD6343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Abstract method</w:t>
      </w:r>
    </w:p>
    <w:p w14:paraId="169DD74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abstract void </w:t>
      </w:r>
      <w:proofErr w:type="spellStart"/>
      <w:proofErr w:type="gramStart"/>
      <w:r w:rsidRPr="00E54ED6">
        <w:rPr>
          <w:rFonts w:ascii="Times New Roman" w:hAnsi="Times New Roman" w:cs="Times New Roman"/>
          <w:sz w:val="26"/>
          <w:szCs w:val="26"/>
        </w:rPr>
        <w:t>CalculateBonus</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4057B812" w14:textId="77777777" w:rsidR="00E54ED6" w:rsidRPr="00E54ED6" w:rsidRDefault="00E54ED6" w:rsidP="00E54ED6">
      <w:pPr>
        <w:rPr>
          <w:rFonts w:ascii="Times New Roman" w:hAnsi="Times New Roman" w:cs="Times New Roman"/>
          <w:sz w:val="26"/>
          <w:szCs w:val="26"/>
        </w:rPr>
      </w:pPr>
    </w:p>
    <w:p w14:paraId="003D741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Concrete method</w:t>
      </w:r>
    </w:p>
    <w:p w14:paraId="509C53C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spellStart"/>
      <w:proofErr w:type="gramStart"/>
      <w:r w:rsidRPr="00E54ED6">
        <w:rPr>
          <w:rFonts w:ascii="Times New Roman" w:hAnsi="Times New Roman" w:cs="Times New Roman"/>
          <w:sz w:val="26"/>
          <w:szCs w:val="26"/>
        </w:rPr>
        <w:t>DisplayEmployeeInfo</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1845D71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A58D27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($"Name: {Name}, ID: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Salary: {Salary}");</w:t>
      </w:r>
    </w:p>
    <w:p w14:paraId="4C8EDB8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6AD5CDDB" w14:textId="1F896C2B"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15F0B911" w14:textId="348ED4FB" w:rsid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Derived classes</w:t>
      </w:r>
      <w:r>
        <w:rPr>
          <w:rFonts w:ascii="Times New Roman" w:hAnsi="Times New Roman" w:cs="Times New Roman"/>
          <w:b/>
          <w:bCs/>
          <w:sz w:val="26"/>
          <w:szCs w:val="26"/>
          <w:u w:val="single"/>
        </w:rPr>
        <w:t>:</w:t>
      </w:r>
    </w:p>
    <w:p w14:paraId="43BF78F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gramStart"/>
      <w:r w:rsidRPr="00E54ED6">
        <w:rPr>
          <w:rFonts w:ascii="Times New Roman" w:hAnsi="Times New Roman" w:cs="Times New Roman"/>
          <w:sz w:val="26"/>
          <w:szCs w:val="26"/>
        </w:rPr>
        <w:t>Manager :</w:t>
      </w:r>
      <w:proofErr w:type="gramEnd"/>
      <w:r w:rsidRPr="00E54ED6">
        <w:rPr>
          <w:rFonts w:ascii="Times New Roman" w:hAnsi="Times New Roman" w:cs="Times New Roman"/>
          <w:sz w:val="26"/>
          <w:szCs w:val="26"/>
        </w:rPr>
        <w:t xml:space="preserve"> Employee</w:t>
      </w:r>
    </w:p>
    <w:p w14:paraId="2390051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72095D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Manager(</w:t>
      </w:r>
      <w:proofErr w:type="gramEnd"/>
      <w:r w:rsidRPr="00E54ED6">
        <w:rPr>
          <w:rFonts w:ascii="Times New Roman" w:hAnsi="Times New Roman" w:cs="Times New Roman"/>
          <w:sz w:val="26"/>
          <w:szCs w:val="26"/>
        </w:rPr>
        <w:t xml:space="preserve">string name, string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double salary)</w:t>
      </w:r>
    </w:p>
    <w:p w14:paraId="6820C89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w:t>
      </w:r>
      <w:proofErr w:type="gramStart"/>
      <w:r w:rsidRPr="00E54ED6">
        <w:rPr>
          <w:rFonts w:ascii="Times New Roman" w:hAnsi="Times New Roman" w:cs="Times New Roman"/>
          <w:sz w:val="26"/>
          <w:szCs w:val="26"/>
        </w:rPr>
        <w:t>base(</w:t>
      </w:r>
      <w:proofErr w:type="gramEnd"/>
      <w:r w:rsidRPr="00E54ED6">
        <w:rPr>
          <w:rFonts w:ascii="Times New Roman" w:hAnsi="Times New Roman" w:cs="Times New Roman"/>
          <w:sz w:val="26"/>
          <w:szCs w:val="26"/>
        </w:rPr>
        <w:t xml:space="preserve">name,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salary) { }</w:t>
      </w:r>
    </w:p>
    <w:p w14:paraId="4CBD5719" w14:textId="77777777" w:rsidR="00E54ED6" w:rsidRPr="00E54ED6" w:rsidRDefault="00E54ED6" w:rsidP="00E54ED6">
      <w:pPr>
        <w:rPr>
          <w:rFonts w:ascii="Times New Roman" w:hAnsi="Times New Roman" w:cs="Times New Roman"/>
          <w:sz w:val="26"/>
          <w:szCs w:val="26"/>
        </w:rPr>
      </w:pPr>
    </w:p>
    <w:p w14:paraId="16C3440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spellStart"/>
      <w:proofErr w:type="gramStart"/>
      <w:r w:rsidRPr="00E54ED6">
        <w:rPr>
          <w:rFonts w:ascii="Times New Roman" w:hAnsi="Times New Roman" w:cs="Times New Roman"/>
          <w:sz w:val="26"/>
          <w:szCs w:val="26"/>
        </w:rPr>
        <w:t>CalculateBonus</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5C15BA9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8A47BA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double bonus = Salary * 0.20;</w:t>
      </w:r>
    </w:p>
    <w:p w14:paraId="6928FAC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($"Manager Bonus: {bonus}");</w:t>
      </w:r>
    </w:p>
    <w:p w14:paraId="642A86B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E7E876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71C3B80" w14:textId="77777777" w:rsidR="00E54ED6" w:rsidRPr="00E54ED6" w:rsidRDefault="00E54ED6" w:rsidP="00E54ED6">
      <w:pPr>
        <w:rPr>
          <w:rFonts w:ascii="Times New Roman" w:hAnsi="Times New Roman" w:cs="Times New Roman"/>
          <w:sz w:val="26"/>
          <w:szCs w:val="26"/>
        </w:rPr>
      </w:pPr>
    </w:p>
    <w:p w14:paraId="41237E3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gramStart"/>
      <w:r w:rsidRPr="00E54ED6">
        <w:rPr>
          <w:rFonts w:ascii="Times New Roman" w:hAnsi="Times New Roman" w:cs="Times New Roman"/>
          <w:sz w:val="26"/>
          <w:szCs w:val="26"/>
        </w:rPr>
        <w:t>Developer :</w:t>
      </w:r>
      <w:proofErr w:type="gramEnd"/>
      <w:r w:rsidRPr="00E54ED6">
        <w:rPr>
          <w:rFonts w:ascii="Times New Roman" w:hAnsi="Times New Roman" w:cs="Times New Roman"/>
          <w:sz w:val="26"/>
          <w:szCs w:val="26"/>
        </w:rPr>
        <w:t xml:space="preserve"> Employee</w:t>
      </w:r>
    </w:p>
    <w:p w14:paraId="09AE8A6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07FF892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Developer(</w:t>
      </w:r>
      <w:proofErr w:type="gramEnd"/>
      <w:r w:rsidRPr="00E54ED6">
        <w:rPr>
          <w:rFonts w:ascii="Times New Roman" w:hAnsi="Times New Roman" w:cs="Times New Roman"/>
          <w:sz w:val="26"/>
          <w:szCs w:val="26"/>
        </w:rPr>
        <w:t xml:space="preserve">string name, string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double salary)</w:t>
      </w:r>
    </w:p>
    <w:p w14:paraId="713C5AF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w:t>
      </w:r>
      <w:proofErr w:type="gramStart"/>
      <w:r w:rsidRPr="00E54ED6">
        <w:rPr>
          <w:rFonts w:ascii="Times New Roman" w:hAnsi="Times New Roman" w:cs="Times New Roman"/>
          <w:sz w:val="26"/>
          <w:szCs w:val="26"/>
        </w:rPr>
        <w:t>base(</w:t>
      </w:r>
      <w:proofErr w:type="gramEnd"/>
      <w:r w:rsidRPr="00E54ED6">
        <w:rPr>
          <w:rFonts w:ascii="Times New Roman" w:hAnsi="Times New Roman" w:cs="Times New Roman"/>
          <w:sz w:val="26"/>
          <w:szCs w:val="26"/>
        </w:rPr>
        <w:t xml:space="preserve">name,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salary) { }</w:t>
      </w:r>
    </w:p>
    <w:p w14:paraId="337A23AD" w14:textId="77777777" w:rsidR="00E54ED6" w:rsidRPr="00E54ED6" w:rsidRDefault="00E54ED6" w:rsidP="00E54ED6">
      <w:pPr>
        <w:rPr>
          <w:rFonts w:ascii="Times New Roman" w:hAnsi="Times New Roman" w:cs="Times New Roman"/>
          <w:sz w:val="26"/>
          <w:szCs w:val="26"/>
        </w:rPr>
      </w:pPr>
    </w:p>
    <w:p w14:paraId="6FB7600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spellStart"/>
      <w:proofErr w:type="gramStart"/>
      <w:r w:rsidRPr="00E54ED6">
        <w:rPr>
          <w:rFonts w:ascii="Times New Roman" w:hAnsi="Times New Roman" w:cs="Times New Roman"/>
          <w:sz w:val="26"/>
          <w:szCs w:val="26"/>
        </w:rPr>
        <w:t>CalculateBonus</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68EB4DD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6155F8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double bonus = Salary * 0.10;</w:t>
      </w:r>
    </w:p>
    <w:p w14:paraId="1CFDDF7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($"Developer Bonus: {bonus}");</w:t>
      </w:r>
    </w:p>
    <w:p w14:paraId="5273690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5C08EE9C" w14:textId="3091B266"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DD67AF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Abstract Class?</w:t>
      </w:r>
    </w:p>
    <w:p w14:paraId="18379B84" w14:textId="77777777" w:rsidR="00E54ED6" w:rsidRPr="00E54ED6" w:rsidRDefault="00E54ED6" w:rsidP="00E54ED6">
      <w:pPr>
        <w:numPr>
          <w:ilvl w:val="0"/>
          <w:numId w:val="11"/>
        </w:numPr>
        <w:rPr>
          <w:rFonts w:ascii="Times New Roman" w:hAnsi="Times New Roman" w:cs="Times New Roman"/>
          <w:sz w:val="26"/>
          <w:szCs w:val="26"/>
        </w:rPr>
      </w:pPr>
      <w:r w:rsidRPr="00E54ED6">
        <w:rPr>
          <w:rFonts w:ascii="Times New Roman" w:hAnsi="Times New Roman" w:cs="Times New Roman"/>
          <w:b/>
          <w:bCs/>
          <w:sz w:val="26"/>
          <w:szCs w:val="26"/>
        </w:rPr>
        <w:t>Shared Implementation</w:t>
      </w: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DisplayEmployeeInfo</w:t>
      </w:r>
      <w:proofErr w:type="spellEnd"/>
      <w:r w:rsidRPr="00E54ED6">
        <w:rPr>
          <w:rFonts w:ascii="Times New Roman" w:hAnsi="Times New Roman" w:cs="Times New Roman"/>
          <w:sz w:val="26"/>
          <w:szCs w:val="26"/>
        </w:rPr>
        <w:t xml:space="preserve"> method is shared among all employees.</w:t>
      </w:r>
    </w:p>
    <w:p w14:paraId="2855C543" w14:textId="77777777" w:rsidR="00E54ED6" w:rsidRPr="00E54ED6" w:rsidRDefault="00E54ED6" w:rsidP="00E54ED6">
      <w:pPr>
        <w:numPr>
          <w:ilvl w:val="0"/>
          <w:numId w:val="11"/>
        </w:numPr>
        <w:rPr>
          <w:rFonts w:ascii="Times New Roman" w:hAnsi="Times New Roman" w:cs="Times New Roman"/>
          <w:sz w:val="26"/>
          <w:szCs w:val="26"/>
        </w:rPr>
      </w:pPr>
      <w:r w:rsidRPr="00E54ED6">
        <w:rPr>
          <w:rFonts w:ascii="Times New Roman" w:hAnsi="Times New Roman" w:cs="Times New Roman"/>
          <w:b/>
          <w:bCs/>
          <w:sz w:val="26"/>
          <w:szCs w:val="26"/>
        </w:rPr>
        <w:t>Shared State</w:t>
      </w:r>
      <w:r w:rsidRPr="00E54ED6">
        <w:rPr>
          <w:rFonts w:ascii="Times New Roman" w:hAnsi="Times New Roman" w:cs="Times New Roman"/>
          <w:sz w:val="26"/>
          <w:szCs w:val="26"/>
        </w:rPr>
        <w:t xml:space="preserve">: Common properties like Name, </w:t>
      </w:r>
      <w:proofErr w:type="spellStart"/>
      <w:r w:rsidRPr="00E54ED6">
        <w:rPr>
          <w:rFonts w:ascii="Times New Roman" w:hAnsi="Times New Roman" w:cs="Times New Roman"/>
          <w:sz w:val="26"/>
          <w:szCs w:val="26"/>
        </w:rPr>
        <w:t>EmployeeID</w:t>
      </w:r>
      <w:proofErr w:type="spellEnd"/>
      <w:r w:rsidRPr="00E54ED6">
        <w:rPr>
          <w:rFonts w:ascii="Times New Roman" w:hAnsi="Times New Roman" w:cs="Times New Roman"/>
          <w:sz w:val="26"/>
          <w:szCs w:val="26"/>
        </w:rPr>
        <w:t>, and Salary are centralized.</w:t>
      </w:r>
    </w:p>
    <w:p w14:paraId="7D7D588E" w14:textId="77777777" w:rsidR="00E54ED6" w:rsidRPr="00E54ED6" w:rsidRDefault="00E54ED6" w:rsidP="00E54ED6">
      <w:pPr>
        <w:numPr>
          <w:ilvl w:val="0"/>
          <w:numId w:val="11"/>
        </w:numPr>
        <w:rPr>
          <w:rFonts w:ascii="Times New Roman" w:hAnsi="Times New Roman" w:cs="Times New Roman"/>
          <w:sz w:val="26"/>
          <w:szCs w:val="26"/>
        </w:rPr>
      </w:pPr>
      <w:r w:rsidRPr="00E54ED6">
        <w:rPr>
          <w:rFonts w:ascii="Times New Roman" w:hAnsi="Times New Roman" w:cs="Times New Roman"/>
          <w:b/>
          <w:bCs/>
          <w:sz w:val="26"/>
          <w:szCs w:val="26"/>
        </w:rPr>
        <w:t>Enforcing a Base Structure</w:t>
      </w:r>
      <w:r w:rsidRPr="00E54ED6">
        <w:rPr>
          <w:rFonts w:ascii="Times New Roman" w:hAnsi="Times New Roman" w:cs="Times New Roman"/>
          <w:sz w:val="26"/>
          <w:szCs w:val="26"/>
        </w:rPr>
        <w:t xml:space="preserve">: All employees must implement </w:t>
      </w:r>
      <w:proofErr w:type="spellStart"/>
      <w:r w:rsidRPr="00E54ED6">
        <w:rPr>
          <w:rFonts w:ascii="Times New Roman" w:hAnsi="Times New Roman" w:cs="Times New Roman"/>
          <w:sz w:val="26"/>
          <w:szCs w:val="26"/>
        </w:rPr>
        <w:t>CalculateBonus</w:t>
      </w:r>
      <w:proofErr w:type="spellEnd"/>
      <w:r w:rsidRPr="00E54ED6">
        <w:rPr>
          <w:rFonts w:ascii="Times New Roman" w:hAnsi="Times New Roman" w:cs="Times New Roman"/>
          <w:sz w:val="26"/>
          <w:szCs w:val="26"/>
        </w:rPr>
        <w:t>, ensuring consistency.</w:t>
      </w:r>
    </w:p>
    <w:p w14:paraId="4CBB28C9"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2. Providing Base Functionality with Some Abstract Methods</w:t>
      </w:r>
    </w:p>
    <w:p w14:paraId="431881C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xml:space="preserve">: You want to provide a foundational </w:t>
      </w:r>
      <w:proofErr w:type="spellStart"/>
      <w:r w:rsidRPr="00E54ED6">
        <w:rPr>
          <w:rFonts w:ascii="Times New Roman" w:hAnsi="Times New Roman" w:cs="Times New Roman"/>
          <w:sz w:val="26"/>
          <w:szCs w:val="26"/>
        </w:rPr>
        <w:t>behavior</w:t>
      </w:r>
      <w:proofErr w:type="spellEnd"/>
      <w:r w:rsidRPr="00E54ED6">
        <w:rPr>
          <w:rFonts w:ascii="Times New Roman" w:hAnsi="Times New Roman" w:cs="Times New Roman"/>
          <w:sz w:val="26"/>
          <w:szCs w:val="26"/>
        </w:rPr>
        <w:t xml:space="preserve"> that can be extended or customized by derived classes.</w:t>
      </w:r>
    </w:p>
    <w:p w14:paraId="1E36C80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Example</w:t>
      </w:r>
      <w:r w:rsidRPr="00E54ED6">
        <w:rPr>
          <w:rFonts w:ascii="Times New Roman" w:hAnsi="Times New Roman" w:cs="Times New Roman"/>
          <w:sz w:val="26"/>
          <w:szCs w:val="26"/>
        </w:rPr>
        <w:t>: Notification System.</w:t>
      </w:r>
    </w:p>
    <w:p w14:paraId="36A51C4C" w14:textId="77777777" w:rsidR="00E54ED6" w:rsidRPr="00E54ED6" w:rsidRDefault="00E54ED6" w:rsidP="00E54ED6">
      <w:pPr>
        <w:numPr>
          <w:ilvl w:val="0"/>
          <w:numId w:val="12"/>
        </w:numPr>
        <w:rPr>
          <w:rFonts w:ascii="Times New Roman" w:hAnsi="Times New Roman" w:cs="Times New Roman"/>
          <w:sz w:val="26"/>
          <w:szCs w:val="26"/>
        </w:rPr>
      </w:pPr>
      <w:r w:rsidRPr="00E54ED6">
        <w:rPr>
          <w:rFonts w:ascii="Times New Roman" w:hAnsi="Times New Roman" w:cs="Times New Roman"/>
          <w:b/>
          <w:bCs/>
          <w:sz w:val="26"/>
          <w:szCs w:val="26"/>
        </w:rPr>
        <w:t>Abstract Class Definition</w:t>
      </w:r>
      <w:r w:rsidRPr="00E54ED6">
        <w:rPr>
          <w:rFonts w:ascii="Times New Roman" w:hAnsi="Times New Roman" w:cs="Times New Roman"/>
          <w:sz w:val="26"/>
          <w:szCs w:val="26"/>
        </w:rPr>
        <w:t>:</w:t>
      </w:r>
    </w:p>
    <w:p w14:paraId="6DD8427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public abstract class Notifier</w:t>
      </w:r>
    </w:p>
    <w:p w14:paraId="1C7B9D9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4D58635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string Recipient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set; }</w:t>
      </w:r>
    </w:p>
    <w:p w14:paraId="52E906FB" w14:textId="77777777" w:rsidR="00E54ED6" w:rsidRPr="00E54ED6" w:rsidRDefault="00E54ED6" w:rsidP="00E54ED6">
      <w:pPr>
        <w:rPr>
          <w:rFonts w:ascii="Times New Roman" w:hAnsi="Times New Roman" w:cs="Times New Roman"/>
          <w:sz w:val="26"/>
          <w:szCs w:val="26"/>
        </w:rPr>
      </w:pPr>
    </w:p>
    <w:p w14:paraId="50BDB25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Notifier(</w:t>
      </w:r>
      <w:proofErr w:type="gramEnd"/>
      <w:r w:rsidRPr="00E54ED6">
        <w:rPr>
          <w:rFonts w:ascii="Times New Roman" w:hAnsi="Times New Roman" w:cs="Times New Roman"/>
          <w:sz w:val="26"/>
          <w:szCs w:val="26"/>
        </w:rPr>
        <w:t>string recipient)</w:t>
      </w:r>
    </w:p>
    <w:p w14:paraId="187051D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8002D2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Recipient = recipient;</w:t>
      </w:r>
    </w:p>
    <w:p w14:paraId="29CFE8D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8233247" w14:textId="77777777" w:rsidR="00E54ED6" w:rsidRPr="00E54ED6" w:rsidRDefault="00E54ED6" w:rsidP="00E54ED6">
      <w:pPr>
        <w:rPr>
          <w:rFonts w:ascii="Times New Roman" w:hAnsi="Times New Roman" w:cs="Times New Roman"/>
          <w:sz w:val="26"/>
          <w:szCs w:val="26"/>
        </w:rPr>
      </w:pPr>
    </w:p>
    <w:p w14:paraId="694CA8E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Abstract method to send notification</w:t>
      </w:r>
    </w:p>
    <w:p w14:paraId="3CF8A15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abstract void </w:t>
      </w:r>
      <w:proofErr w:type="gramStart"/>
      <w:r w:rsidRPr="00E54ED6">
        <w:rPr>
          <w:rFonts w:ascii="Times New Roman" w:hAnsi="Times New Roman" w:cs="Times New Roman"/>
          <w:sz w:val="26"/>
          <w:szCs w:val="26"/>
        </w:rPr>
        <w:t>Send(</w:t>
      </w:r>
      <w:proofErr w:type="gramEnd"/>
      <w:r w:rsidRPr="00E54ED6">
        <w:rPr>
          <w:rFonts w:ascii="Times New Roman" w:hAnsi="Times New Roman" w:cs="Times New Roman"/>
          <w:sz w:val="26"/>
          <w:szCs w:val="26"/>
        </w:rPr>
        <w:t>string message);</w:t>
      </w:r>
    </w:p>
    <w:p w14:paraId="2951CD36" w14:textId="77777777" w:rsidR="00E54ED6" w:rsidRPr="00E54ED6" w:rsidRDefault="00E54ED6" w:rsidP="00E54ED6">
      <w:pPr>
        <w:rPr>
          <w:rFonts w:ascii="Times New Roman" w:hAnsi="Times New Roman" w:cs="Times New Roman"/>
          <w:sz w:val="26"/>
          <w:szCs w:val="26"/>
        </w:rPr>
      </w:pPr>
    </w:p>
    <w:p w14:paraId="423A653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Concrete method with shared functionality</w:t>
      </w:r>
    </w:p>
    <w:p w14:paraId="5549A53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gramStart"/>
      <w:r w:rsidRPr="00E54ED6">
        <w:rPr>
          <w:rFonts w:ascii="Times New Roman" w:hAnsi="Times New Roman" w:cs="Times New Roman"/>
          <w:sz w:val="26"/>
          <w:szCs w:val="26"/>
        </w:rPr>
        <w:t>LogNotification(</w:t>
      </w:r>
      <w:proofErr w:type="gramEnd"/>
      <w:r w:rsidRPr="00E54ED6">
        <w:rPr>
          <w:rFonts w:ascii="Times New Roman" w:hAnsi="Times New Roman" w:cs="Times New Roman"/>
          <w:sz w:val="26"/>
          <w:szCs w:val="26"/>
        </w:rPr>
        <w:t>string message)</w:t>
      </w:r>
    </w:p>
    <w:p w14:paraId="05548F6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80DC9B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Log the notification details</w:t>
      </w:r>
    </w:p>
    <w:p w14:paraId="63FF676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($"Notification to {Recipient}: {message}");</w:t>
      </w:r>
    </w:p>
    <w:p w14:paraId="582E23D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053D51C" w14:textId="7D22F2DB"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2E09A4E" w14:textId="5348AE86" w:rsid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Derived Class</w:t>
      </w:r>
      <w:r>
        <w:rPr>
          <w:rFonts w:ascii="Times New Roman" w:hAnsi="Times New Roman" w:cs="Times New Roman"/>
          <w:b/>
          <w:bCs/>
          <w:sz w:val="26"/>
          <w:szCs w:val="26"/>
          <w:u w:val="single"/>
        </w:rPr>
        <w:t>:</w:t>
      </w:r>
    </w:p>
    <w:p w14:paraId="1895DE0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EmailNotifier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Notifier</w:t>
      </w:r>
    </w:p>
    <w:p w14:paraId="4874120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7E5768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spellStart"/>
      <w:proofErr w:type="gramStart"/>
      <w:r w:rsidRPr="00E54ED6">
        <w:rPr>
          <w:rFonts w:ascii="Times New Roman" w:hAnsi="Times New Roman" w:cs="Times New Roman"/>
          <w:sz w:val="26"/>
          <w:szCs w:val="26"/>
        </w:rPr>
        <w:t>EmailNotifier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string recipient) : base(recipient) { }</w:t>
      </w:r>
    </w:p>
    <w:p w14:paraId="29020CC4" w14:textId="77777777" w:rsidR="00E54ED6" w:rsidRPr="00E54ED6" w:rsidRDefault="00E54ED6" w:rsidP="00E54ED6">
      <w:pPr>
        <w:rPr>
          <w:rFonts w:ascii="Times New Roman" w:hAnsi="Times New Roman" w:cs="Times New Roman"/>
          <w:sz w:val="26"/>
          <w:szCs w:val="26"/>
        </w:rPr>
      </w:pPr>
    </w:p>
    <w:p w14:paraId="4EB0734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gramStart"/>
      <w:r w:rsidRPr="00E54ED6">
        <w:rPr>
          <w:rFonts w:ascii="Times New Roman" w:hAnsi="Times New Roman" w:cs="Times New Roman"/>
          <w:sz w:val="26"/>
          <w:szCs w:val="26"/>
        </w:rPr>
        <w:t>Send(</w:t>
      </w:r>
      <w:proofErr w:type="gramEnd"/>
      <w:r w:rsidRPr="00E54ED6">
        <w:rPr>
          <w:rFonts w:ascii="Times New Roman" w:hAnsi="Times New Roman" w:cs="Times New Roman"/>
          <w:sz w:val="26"/>
          <w:szCs w:val="26"/>
        </w:rPr>
        <w:t>string message)</w:t>
      </w:r>
    </w:p>
    <w:p w14:paraId="624232F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0AB24D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Email sending logic</w:t>
      </w:r>
    </w:p>
    <w:p w14:paraId="60B0715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($"Email sent to {Recipient}: {message}");</w:t>
      </w:r>
    </w:p>
    <w:p w14:paraId="6BF9FE4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LogNotification(message);</w:t>
      </w:r>
    </w:p>
    <w:p w14:paraId="709C256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15300B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585007EF" w14:textId="77777777" w:rsidR="00E54ED6" w:rsidRPr="00E54ED6" w:rsidRDefault="00E54ED6" w:rsidP="00E54ED6">
      <w:pPr>
        <w:rPr>
          <w:rFonts w:ascii="Times New Roman" w:hAnsi="Times New Roman" w:cs="Times New Roman"/>
          <w:sz w:val="26"/>
          <w:szCs w:val="26"/>
        </w:rPr>
      </w:pPr>
    </w:p>
    <w:p w14:paraId="114D3B4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SmsNotifier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Notifier</w:t>
      </w:r>
    </w:p>
    <w:p w14:paraId="5AE822B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1689372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spellStart"/>
      <w:proofErr w:type="gramStart"/>
      <w:r w:rsidRPr="00E54ED6">
        <w:rPr>
          <w:rFonts w:ascii="Times New Roman" w:hAnsi="Times New Roman" w:cs="Times New Roman"/>
          <w:sz w:val="26"/>
          <w:szCs w:val="26"/>
        </w:rPr>
        <w:t>SmsNotifier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string recipient) : base(recipient) { }</w:t>
      </w:r>
    </w:p>
    <w:p w14:paraId="29159721" w14:textId="77777777" w:rsidR="00E54ED6" w:rsidRPr="00E54ED6" w:rsidRDefault="00E54ED6" w:rsidP="00E54ED6">
      <w:pPr>
        <w:rPr>
          <w:rFonts w:ascii="Times New Roman" w:hAnsi="Times New Roman" w:cs="Times New Roman"/>
          <w:sz w:val="26"/>
          <w:szCs w:val="26"/>
        </w:rPr>
      </w:pPr>
    </w:p>
    <w:p w14:paraId="3C539D2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gramStart"/>
      <w:r w:rsidRPr="00E54ED6">
        <w:rPr>
          <w:rFonts w:ascii="Times New Roman" w:hAnsi="Times New Roman" w:cs="Times New Roman"/>
          <w:sz w:val="26"/>
          <w:szCs w:val="26"/>
        </w:rPr>
        <w:t>Send(</w:t>
      </w:r>
      <w:proofErr w:type="gramEnd"/>
      <w:r w:rsidRPr="00E54ED6">
        <w:rPr>
          <w:rFonts w:ascii="Times New Roman" w:hAnsi="Times New Roman" w:cs="Times New Roman"/>
          <w:sz w:val="26"/>
          <w:szCs w:val="26"/>
        </w:rPr>
        <w:t>string message)</w:t>
      </w:r>
    </w:p>
    <w:p w14:paraId="6EC1155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005DB17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SMS sending logic</w:t>
      </w:r>
    </w:p>
    <w:p w14:paraId="256CB39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($"SMS sent to {Recipient}: {message}");</w:t>
      </w:r>
    </w:p>
    <w:p w14:paraId="5632472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        LogNotification(message);</w:t>
      </w:r>
    </w:p>
    <w:p w14:paraId="61E16EB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65106BE" w14:textId="2061A632"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1488B34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Abstract Class?</w:t>
      </w:r>
    </w:p>
    <w:p w14:paraId="5B51CC15" w14:textId="77777777" w:rsidR="00E54ED6" w:rsidRPr="00E54ED6" w:rsidRDefault="00E54ED6" w:rsidP="00E54ED6">
      <w:pPr>
        <w:numPr>
          <w:ilvl w:val="0"/>
          <w:numId w:val="13"/>
        </w:numPr>
        <w:rPr>
          <w:rFonts w:ascii="Times New Roman" w:hAnsi="Times New Roman" w:cs="Times New Roman"/>
          <w:sz w:val="26"/>
          <w:szCs w:val="26"/>
        </w:rPr>
      </w:pPr>
      <w:r w:rsidRPr="00E54ED6">
        <w:rPr>
          <w:rFonts w:ascii="Times New Roman" w:hAnsi="Times New Roman" w:cs="Times New Roman"/>
          <w:b/>
          <w:bCs/>
          <w:sz w:val="26"/>
          <w:szCs w:val="26"/>
        </w:rPr>
        <w:t>Shared Functionality</w:t>
      </w:r>
      <w:r w:rsidRPr="00E54ED6">
        <w:rPr>
          <w:rFonts w:ascii="Times New Roman" w:hAnsi="Times New Roman" w:cs="Times New Roman"/>
          <w:sz w:val="26"/>
          <w:szCs w:val="26"/>
        </w:rPr>
        <w:t>: LogNotification method is used by all notifiers.</w:t>
      </w:r>
    </w:p>
    <w:p w14:paraId="6C0F2B0D" w14:textId="77777777" w:rsidR="00E54ED6" w:rsidRPr="00E54ED6" w:rsidRDefault="00E54ED6" w:rsidP="00E54ED6">
      <w:pPr>
        <w:numPr>
          <w:ilvl w:val="0"/>
          <w:numId w:val="13"/>
        </w:numPr>
        <w:rPr>
          <w:rFonts w:ascii="Times New Roman" w:hAnsi="Times New Roman" w:cs="Times New Roman"/>
          <w:sz w:val="26"/>
          <w:szCs w:val="26"/>
        </w:rPr>
      </w:pPr>
      <w:r w:rsidRPr="00E54ED6">
        <w:rPr>
          <w:rFonts w:ascii="Times New Roman" w:hAnsi="Times New Roman" w:cs="Times New Roman"/>
          <w:b/>
          <w:bCs/>
          <w:sz w:val="26"/>
          <w:szCs w:val="26"/>
        </w:rPr>
        <w:t>Enforced Customization</w:t>
      </w:r>
      <w:r w:rsidRPr="00E54ED6">
        <w:rPr>
          <w:rFonts w:ascii="Times New Roman" w:hAnsi="Times New Roman" w:cs="Times New Roman"/>
          <w:sz w:val="26"/>
          <w:szCs w:val="26"/>
        </w:rPr>
        <w:t>: Each notifier must implement its own Send method.</w:t>
      </w:r>
    </w:p>
    <w:p w14:paraId="1CF3815E"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3. When Constructors and Initialization Are Needed</w:t>
      </w:r>
    </w:p>
    <w:p w14:paraId="44B6BF8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You need to initialize some common state or enforce certain setup procedures for all derived classes.</w:t>
      </w:r>
    </w:p>
    <w:p w14:paraId="31DD6ED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Example</w:t>
      </w:r>
      <w:r w:rsidRPr="00E54ED6">
        <w:rPr>
          <w:rFonts w:ascii="Times New Roman" w:hAnsi="Times New Roman" w:cs="Times New Roman"/>
          <w:sz w:val="26"/>
          <w:szCs w:val="26"/>
        </w:rPr>
        <w:t>: Game Characters in a Game Engine.</w:t>
      </w:r>
    </w:p>
    <w:p w14:paraId="16F2D434" w14:textId="77777777" w:rsidR="00E54ED6" w:rsidRPr="00E54ED6" w:rsidRDefault="00E54ED6" w:rsidP="00E54ED6">
      <w:pPr>
        <w:numPr>
          <w:ilvl w:val="0"/>
          <w:numId w:val="14"/>
        </w:numPr>
        <w:rPr>
          <w:rFonts w:ascii="Times New Roman" w:hAnsi="Times New Roman" w:cs="Times New Roman"/>
          <w:sz w:val="26"/>
          <w:szCs w:val="26"/>
        </w:rPr>
      </w:pPr>
      <w:r w:rsidRPr="00E54ED6">
        <w:rPr>
          <w:rFonts w:ascii="Times New Roman" w:hAnsi="Times New Roman" w:cs="Times New Roman"/>
          <w:b/>
          <w:bCs/>
          <w:sz w:val="26"/>
          <w:szCs w:val="26"/>
        </w:rPr>
        <w:t>Abstract Class Definition</w:t>
      </w:r>
      <w:r w:rsidRPr="00E54ED6">
        <w:rPr>
          <w:rFonts w:ascii="Times New Roman" w:hAnsi="Times New Roman" w:cs="Times New Roman"/>
          <w:sz w:val="26"/>
          <w:szCs w:val="26"/>
        </w:rPr>
        <w:t>:</w:t>
      </w:r>
    </w:p>
    <w:p w14:paraId="0ADCE52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abstract class </w:t>
      </w:r>
      <w:proofErr w:type="spellStart"/>
      <w:r w:rsidRPr="00E54ED6">
        <w:rPr>
          <w:rFonts w:ascii="Times New Roman" w:hAnsi="Times New Roman" w:cs="Times New Roman"/>
          <w:sz w:val="26"/>
          <w:szCs w:val="26"/>
        </w:rPr>
        <w:t>GameCharacter</w:t>
      </w:r>
      <w:proofErr w:type="spellEnd"/>
    </w:p>
    <w:p w14:paraId="574FEDF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3068428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string Name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private set; }</w:t>
      </w:r>
    </w:p>
    <w:p w14:paraId="2ACCA77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int Health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protected set; }</w:t>
      </w:r>
    </w:p>
    <w:p w14:paraId="0841F83F" w14:textId="77777777" w:rsidR="00E54ED6" w:rsidRPr="00E54ED6" w:rsidRDefault="00E54ED6" w:rsidP="00E54ED6">
      <w:pPr>
        <w:rPr>
          <w:rFonts w:ascii="Times New Roman" w:hAnsi="Times New Roman" w:cs="Times New Roman"/>
          <w:sz w:val="26"/>
          <w:szCs w:val="26"/>
        </w:rPr>
      </w:pPr>
    </w:p>
    <w:p w14:paraId="65DD453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spellStart"/>
      <w:proofErr w:type="gramStart"/>
      <w:r w:rsidRPr="00E54ED6">
        <w:rPr>
          <w:rFonts w:ascii="Times New Roman" w:hAnsi="Times New Roman" w:cs="Times New Roman"/>
          <w:sz w:val="26"/>
          <w:szCs w:val="26"/>
        </w:rPr>
        <w:t>GameCharacter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string name, int health)</w:t>
      </w:r>
    </w:p>
    <w:p w14:paraId="74B4BE3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54F169F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Name = name;</w:t>
      </w:r>
    </w:p>
    <w:p w14:paraId="4C7C096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Health = health;</w:t>
      </w:r>
    </w:p>
    <w:p w14:paraId="4D82270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52063F5" w14:textId="77777777" w:rsidR="00E54ED6" w:rsidRPr="00E54ED6" w:rsidRDefault="00E54ED6" w:rsidP="00E54ED6">
      <w:pPr>
        <w:rPr>
          <w:rFonts w:ascii="Times New Roman" w:hAnsi="Times New Roman" w:cs="Times New Roman"/>
          <w:sz w:val="26"/>
          <w:szCs w:val="26"/>
        </w:rPr>
      </w:pPr>
    </w:p>
    <w:p w14:paraId="16A75FC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Abstract method for attacking</w:t>
      </w:r>
    </w:p>
    <w:p w14:paraId="2E11605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abstract void </w:t>
      </w:r>
      <w:proofErr w:type="gramStart"/>
      <w:r w:rsidRPr="00E54ED6">
        <w:rPr>
          <w:rFonts w:ascii="Times New Roman" w:hAnsi="Times New Roman" w:cs="Times New Roman"/>
          <w:sz w:val="26"/>
          <w:szCs w:val="26"/>
        </w:rPr>
        <w:t>Attack(</w:t>
      </w:r>
      <w:proofErr w:type="spellStart"/>
      <w:proofErr w:type="gramEnd"/>
      <w:r w:rsidRPr="00E54ED6">
        <w:rPr>
          <w:rFonts w:ascii="Times New Roman" w:hAnsi="Times New Roman" w:cs="Times New Roman"/>
          <w:sz w:val="26"/>
          <w:szCs w:val="26"/>
        </w:rPr>
        <w:t>GameCharacter</w:t>
      </w:r>
      <w:proofErr w:type="spellEnd"/>
      <w:r w:rsidRPr="00E54ED6">
        <w:rPr>
          <w:rFonts w:ascii="Times New Roman" w:hAnsi="Times New Roman" w:cs="Times New Roman"/>
          <w:sz w:val="26"/>
          <w:szCs w:val="26"/>
        </w:rPr>
        <w:t xml:space="preserve"> target);</w:t>
      </w:r>
    </w:p>
    <w:p w14:paraId="6BA961F6" w14:textId="77777777" w:rsidR="00E54ED6" w:rsidRPr="00E54ED6" w:rsidRDefault="00E54ED6" w:rsidP="00E54ED6">
      <w:pPr>
        <w:rPr>
          <w:rFonts w:ascii="Times New Roman" w:hAnsi="Times New Roman" w:cs="Times New Roman"/>
          <w:sz w:val="26"/>
          <w:szCs w:val="26"/>
        </w:rPr>
      </w:pPr>
    </w:p>
    <w:p w14:paraId="5C20065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Concrete method for taking damage</w:t>
      </w:r>
    </w:p>
    <w:p w14:paraId="53A007B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spellStart"/>
      <w:proofErr w:type="gramStart"/>
      <w:r w:rsidRPr="00E54ED6">
        <w:rPr>
          <w:rFonts w:ascii="Times New Roman" w:hAnsi="Times New Roman" w:cs="Times New Roman"/>
          <w:sz w:val="26"/>
          <w:szCs w:val="26"/>
        </w:rPr>
        <w:t>TakeDamage</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int damage)</w:t>
      </w:r>
    </w:p>
    <w:p w14:paraId="3D5464E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69AFA39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Health -= damage;</w:t>
      </w:r>
    </w:p>
    <w:p w14:paraId="1223E87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($"{Name} takes {damage} damage. Remaining Health: {Health}");</w:t>
      </w:r>
    </w:p>
    <w:p w14:paraId="069A0CC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5189EAC3" w14:textId="5EE9D9B4"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787DF9C0" w14:textId="3ED78ECC" w:rsid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Derived Class</w:t>
      </w:r>
      <w:r>
        <w:rPr>
          <w:rFonts w:ascii="Times New Roman" w:hAnsi="Times New Roman" w:cs="Times New Roman"/>
          <w:b/>
          <w:bCs/>
          <w:sz w:val="26"/>
          <w:szCs w:val="26"/>
          <w:u w:val="single"/>
        </w:rPr>
        <w:t>:</w:t>
      </w:r>
    </w:p>
    <w:p w14:paraId="34C01B0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gramStart"/>
      <w:r w:rsidRPr="00E54ED6">
        <w:rPr>
          <w:rFonts w:ascii="Times New Roman" w:hAnsi="Times New Roman" w:cs="Times New Roman"/>
          <w:sz w:val="26"/>
          <w:szCs w:val="26"/>
        </w:rPr>
        <w:t>Warrior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GameCharacter</w:t>
      </w:r>
      <w:proofErr w:type="spellEnd"/>
    </w:p>
    <w:p w14:paraId="48D9BCB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429F59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Warrior(</w:t>
      </w:r>
      <w:proofErr w:type="gramEnd"/>
      <w:r w:rsidRPr="00E54ED6">
        <w:rPr>
          <w:rFonts w:ascii="Times New Roman" w:hAnsi="Times New Roman" w:cs="Times New Roman"/>
          <w:sz w:val="26"/>
          <w:szCs w:val="26"/>
        </w:rPr>
        <w:t>string name, int health) : base(name, health) { }</w:t>
      </w:r>
    </w:p>
    <w:p w14:paraId="38BFDA1B" w14:textId="77777777" w:rsidR="00E54ED6" w:rsidRPr="00E54ED6" w:rsidRDefault="00E54ED6" w:rsidP="00E54ED6">
      <w:pPr>
        <w:rPr>
          <w:rFonts w:ascii="Times New Roman" w:hAnsi="Times New Roman" w:cs="Times New Roman"/>
          <w:sz w:val="26"/>
          <w:szCs w:val="26"/>
        </w:rPr>
      </w:pPr>
    </w:p>
    <w:p w14:paraId="331F0A6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gramStart"/>
      <w:r w:rsidRPr="00E54ED6">
        <w:rPr>
          <w:rFonts w:ascii="Times New Roman" w:hAnsi="Times New Roman" w:cs="Times New Roman"/>
          <w:sz w:val="26"/>
          <w:szCs w:val="26"/>
        </w:rPr>
        <w:t>Attack(</w:t>
      </w:r>
      <w:proofErr w:type="spellStart"/>
      <w:proofErr w:type="gramEnd"/>
      <w:r w:rsidRPr="00E54ED6">
        <w:rPr>
          <w:rFonts w:ascii="Times New Roman" w:hAnsi="Times New Roman" w:cs="Times New Roman"/>
          <w:sz w:val="26"/>
          <w:szCs w:val="26"/>
        </w:rPr>
        <w:t>GameCharacter</w:t>
      </w:r>
      <w:proofErr w:type="spellEnd"/>
      <w:r w:rsidRPr="00E54ED6">
        <w:rPr>
          <w:rFonts w:ascii="Times New Roman" w:hAnsi="Times New Roman" w:cs="Times New Roman"/>
          <w:sz w:val="26"/>
          <w:szCs w:val="26"/>
        </w:rPr>
        <w:t xml:space="preserve"> target)</w:t>
      </w:r>
    </w:p>
    <w:p w14:paraId="48DE43D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11DE759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int damage = 15;</w:t>
      </w:r>
    </w:p>
    <w:p w14:paraId="1E50EDF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($"{Name} swings a sword at {</w:t>
      </w:r>
      <w:proofErr w:type="spellStart"/>
      <w:proofErr w:type="gramStart"/>
      <w:r w:rsidRPr="00E54ED6">
        <w:rPr>
          <w:rFonts w:ascii="Times New Roman" w:hAnsi="Times New Roman" w:cs="Times New Roman"/>
          <w:sz w:val="26"/>
          <w:szCs w:val="26"/>
        </w:rPr>
        <w:t>target.Name</w:t>
      </w:r>
      <w:proofErr w:type="spellEnd"/>
      <w:proofErr w:type="gramEnd"/>
      <w:r w:rsidRPr="00E54ED6">
        <w:rPr>
          <w:rFonts w:ascii="Times New Roman" w:hAnsi="Times New Roman" w:cs="Times New Roman"/>
          <w:sz w:val="26"/>
          <w:szCs w:val="26"/>
        </w:rPr>
        <w:t>} for {damage} damage.");</w:t>
      </w:r>
    </w:p>
    <w:p w14:paraId="21C57EE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proofErr w:type="gramStart"/>
      <w:r w:rsidRPr="00E54ED6">
        <w:rPr>
          <w:rFonts w:ascii="Times New Roman" w:hAnsi="Times New Roman" w:cs="Times New Roman"/>
          <w:sz w:val="26"/>
          <w:szCs w:val="26"/>
        </w:rPr>
        <w:t>target.TakeDamage</w:t>
      </w:r>
      <w:proofErr w:type="spellEnd"/>
      <w:proofErr w:type="gramEnd"/>
      <w:r w:rsidRPr="00E54ED6">
        <w:rPr>
          <w:rFonts w:ascii="Times New Roman" w:hAnsi="Times New Roman" w:cs="Times New Roman"/>
          <w:sz w:val="26"/>
          <w:szCs w:val="26"/>
        </w:rPr>
        <w:t>(damage);</w:t>
      </w:r>
    </w:p>
    <w:p w14:paraId="30A27F3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64F85C1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26F2C8A3" w14:textId="77777777" w:rsidR="00E54ED6" w:rsidRPr="00E54ED6" w:rsidRDefault="00E54ED6" w:rsidP="00E54ED6">
      <w:pPr>
        <w:rPr>
          <w:rFonts w:ascii="Times New Roman" w:hAnsi="Times New Roman" w:cs="Times New Roman"/>
          <w:sz w:val="26"/>
          <w:szCs w:val="26"/>
        </w:rPr>
      </w:pPr>
    </w:p>
    <w:p w14:paraId="4B07D19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gramStart"/>
      <w:r w:rsidRPr="00E54ED6">
        <w:rPr>
          <w:rFonts w:ascii="Times New Roman" w:hAnsi="Times New Roman" w:cs="Times New Roman"/>
          <w:sz w:val="26"/>
          <w:szCs w:val="26"/>
        </w:rPr>
        <w:t>Mage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GameCharacter</w:t>
      </w:r>
      <w:proofErr w:type="spellEnd"/>
    </w:p>
    <w:p w14:paraId="0601109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71E605D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Mage(</w:t>
      </w:r>
      <w:proofErr w:type="gramEnd"/>
      <w:r w:rsidRPr="00E54ED6">
        <w:rPr>
          <w:rFonts w:ascii="Times New Roman" w:hAnsi="Times New Roman" w:cs="Times New Roman"/>
          <w:sz w:val="26"/>
          <w:szCs w:val="26"/>
        </w:rPr>
        <w:t>string name, int health) : base(name, health) { }</w:t>
      </w:r>
    </w:p>
    <w:p w14:paraId="207AB730" w14:textId="77777777" w:rsidR="00E54ED6" w:rsidRPr="00E54ED6" w:rsidRDefault="00E54ED6" w:rsidP="00E54ED6">
      <w:pPr>
        <w:rPr>
          <w:rFonts w:ascii="Times New Roman" w:hAnsi="Times New Roman" w:cs="Times New Roman"/>
          <w:sz w:val="26"/>
          <w:szCs w:val="26"/>
        </w:rPr>
      </w:pPr>
    </w:p>
    <w:p w14:paraId="1ED27B3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gramStart"/>
      <w:r w:rsidRPr="00E54ED6">
        <w:rPr>
          <w:rFonts w:ascii="Times New Roman" w:hAnsi="Times New Roman" w:cs="Times New Roman"/>
          <w:sz w:val="26"/>
          <w:szCs w:val="26"/>
        </w:rPr>
        <w:t>Attack(</w:t>
      </w:r>
      <w:proofErr w:type="spellStart"/>
      <w:proofErr w:type="gramEnd"/>
      <w:r w:rsidRPr="00E54ED6">
        <w:rPr>
          <w:rFonts w:ascii="Times New Roman" w:hAnsi="Times New Roman" w:cs="Times New Roman"/>
          <w:sz w:val="26"/>
          <w:szCs w:val="26"/>
        </w:rPr>
        <w:t>GameCharacter</w:t>
      </w:r>
      <w:proofErr w:type="spellEnd"/>
      <w:r w:rsidRPr="00E54ED6">
        <w:rPr>
          <w:rFonts w:ascii="Times New Roman" w:hAnsi="Times New Roman" w:cs="Times New Roman"/>
          <w:sz w:val="26"/>
          <w:szCs w:val="26"/>
        </w:rPr>
        <w:t xml:space="preserve"> target)</w:t>
      </w:r>
    </w:p>
    <w:p w14:paraId="0BCCB69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7862DC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int damage = 25;</w:t>
      </w:r>
    </w:p>
    <w:p w14:paraId="0197F4F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($"{Name} casts a fireball at {</w:t>
      </w:r>
      <w:proofErr w:type="spellStart"/>
      <w:proofErr w:type="gramStart"/>
      <w:r w:rsidRPr="00E54ED6">
        <w:rPr>
          <w:rFonts w:ascii="Times New Roman" w:hAnsi="Times New Roman" w:cs="Times New Roman"/>
          <w:sz w:val="26"/>
          <w:szCs w:val="26"/>
        </w:rPr>
        <w:t>target.Name</w:t>
      </w:r>
      <w:proofErr w:type="spellEnd"/>
      <w:proofErr w:type="gramEnd"/>
      <w:r w:rsidRPr="00E54ED6">
        <w:rPr>
          <w:rFonts w:ascii="Times New Roman" w:hAnsi="Times New Roman" w:cs="Times New Roman"/>
          <w:sz w:val="26"/>
          <w:szCs w:val="26"/>
        </w:rPr>
        <w:t>} for {damage} damage.");</w:t>
      </w:r>
    </w:p>
    <w:p w14:paraId="3D9DFD0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proofErr w:type="gramStart"/>
      <w:r w:rsidRPr="00E54ED6">
        <w:rPr>
          <w:rFonts w:ascii="Times New Roman" w:hAnsi="Times New Roman" w:cs="Times New Roman"/>
          <w:sz w:val="26"/>
          <w:szCs w:val="26"/>
        </w:rPr>
        <w:t>target.TakeDamage</w:t>
      </w:r>
      <w:proofErr w:type="spellEnd"/>
      <w:proofErr w:type="gramEnd"/>
      <w:r w:rsidRPr="00E54ED6">
        <w:rPr>
          <w:rFonts w:ascii="Times New Roman" w:hAnsi="Times New Roman" w:cs="Times New Roman"/>
          <w:sz w:val="26"/>
          <w:szCs w:val="26"/>
        </w:rPr>
        <w:t>(damage);</w:t>
      </w:r>
    </w:p>
    <w:p w14:paraId="7101BA9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55BA5DCE" w14:textId="6A5FC9C8"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36A350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lastRenderedPageBreak/>
        <w:t>Why Abstract Class?</w:t>
      </w:r>
    </w:p>
    <w:p w14:paraId="7C81686B" w14:textId="77777777" w:rsidR="00E54ED6" w:rsidRPr="00E54ED6" w:rsidRDefault="00E54ED6" w:rsidP="00E54ED6">
      <w:pPr>
        <w:numPr>
          <w:ilvl w:val="0"/>
          <w:numId w:val="15"/>
        </w:numPr>
        <w:rPr>
          <w:rFonts w:ascii="Times New Roman" w:hAnsi="Times New Roman" w:cs="Times New Roman"/>
          <w:sz w:val="26"/>
          <w:szCs w:val="26"/>
        </w:rPr>
      </w:pPr>
      <w:r w:rsidRPr="00E54ED6">
        <w:rPr>
          <w:rFonts w:ascii="Times New Roman" w:hAnsi="Times New Roman" w:cs="Times New Roman"/>
          <w:b/>
          <w:bCs/>
          <w:sz w:val="26"/>
          <w:szCs w:val="26"/>
        </w:rPr>
        <w:t>Initialization Logic</w:t>
      </w:r>
      <w:r w:rsidRPr="00E54ED6">
        <w:rPr>
          <w:rFonts w:ascii="Times New Roman" w:hAnsi="Times New Roman" w:cs="Times New Roman"/>
          <w:sz w:val="26"/>
          <w:szCs w:val="26"/>
        </w:rPr>
        <w:t>: Ensures all characters have a Name and Health upon creation.</w:t>
      </w:r>
    </w:p>
    <w:p w14:paraId="0B8FBC06" w14:textId="77777777" w:rsidR="00E54ED6" w:rsidRPr="00E54ED6" w:rsidRDefault="00E54ED6" w:rsidP="00E54ED6">
      <w:pPr>
        <w:numPr>
          <w:ilvl w:val="0"/>
          <w:numId w:val="15"/>
        </w:numPr>
        <w:rPr>
          <w:rFonts w:ascii="Times New Roman" w:hAnsi="Times New Roman" w:cs="Times New Roman"/>
          <w:sz w:val="26"/>
          <w:szCs w:val="26"/>
        </w:rPr>
      </w:pPr>
      <w:r w:rsidRPr="00E54ED6">
        <w:rPr>
          <w:rFonts w:ascii="Times New Roman" w:hAnsi="Times New Roman" w:cs="Times New Roman"/>
          <w:b/>
          <w:bCs/>
          <w:sz w:val="26"/>
          <w:szCs w:val="26"/>
        </w:rPr>
        <w:t xml:space="preserve">Shared </w:t>
      </w:r>
      <w:proofErr w:type="spellStart"/>
      <w:r w:rsidRPr="00E54ED6">
        <w:rPr>
          <w:rFonts w:ascii="Times New Roman" w:hAnsi="Times New Roman" w:cs="Times New Roman"/>
          <w:b/>
          <w:bCs/>
          <w:sz w:val="26"/>
          <w:szCs w:val="26"/>
        </w:rPr>
        <w:t>Behavior</w:t>
      </w:r>
      <w:proofErr w:type="spell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TakeDamage</w:t>
      </w:r>
      <w:proofErr w:type="spellEnd"/>
      <w:r w:rsidRPr="00E54ED6">
        <w:rPr>
          <w:rFonts w:ascii="Times New Roman" w:hAnsi="Times New Roman" w:cs="Times New Roman"/>
          <w:sz w:val="26"/>
          <w:szCs w:val="26"/>
        </w:rPr>
        <w:t xml:space="preserve"> method is common to all characters.</w:t>
      </w:r>
    </w:p>
    <w:p w14:paraId="242CDC11" w14:textId="77777777" w:rsidR="00E54ED6" w:rsidRPr="00E54ED6" w:rsidRDefault="00000000" w:rsidP="00E54ED6">
      <w:pPr>
        <w:rPr>
          <w:rFonts w:ascii="Times New Roman" w:hAnsi="Times New Roman" w:cs="Times New Roman"/>
          <w:sz w:val="26"/>
          <w:szCs w:val="26"/>
        </w:rPr>
      </w:pPr>
      <w:r>
        <w:rPr>
          <w:rFonts w:ascii="Times New Roman" w:hAnsi="Times New Roman" w:cs="Times New Roman"/>
          <w:sz w:val="26"/>
          <w:szCs w:val="26"/>
        </w:rPr>
        <w:pict w14:anchorId="7AFD531B">
          <v:rect id="_x0000_i1025" style="width:0;height:1.5pt" o:hralign="center" o:hrstd="t" o:hr="t" fillcolor="#a0a0a0" stroked="f"/>
        </w:pict>
      </w:r>
    </w:p>
    <w:p w14:paraId="68034041"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Comparing Scenarios: When to Use Interface vs. Abstract Class</w:t>
      </w:r>
    </w:p>
    <w:p w14:paraId="5FC4F3C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Let's explore some real-time scenarios where you might choose one over the other:</w:t>
      </w:r>
    </w:p>
    <w:p w14:paraId="21C8DDEE"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1. Extending Functionality Across Unrelated Classes</w:t>
      </w:r>
    </w:p>
    <w:p w14:paraId="31F6B5A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You want to add logging capabilities to various unrelated classes, such as Order, Customer, and Product.</w:t>
      </w:r>
    </w:p>
    <w:p w14:paraId="60A27D83" w14:textId="77777777" w:rsidR="00E54ED6" w:rsidRPr="00E54ED6" w:rsidRDefault="00E54ED6" w:rsidP="00E54ED6">
      <w:pPr>
        <w:numPr>
          <w:ilvl w:val="0"/>
          <w:numId w:val="16"/>
        </w:numPr>
        <w:rPr>
          <w:rFonts w:ascii="Times New Roman" w:hAnsi="Times New Roman" w:cs="Times New Roman"/>
          <w:sz w:val="26"/>
          <w:szCs w:val="26"/>
        </w:rPr>
      </w:pPr>
      <w:r w:rsidRPr="00E54ED6">
        <w:rPr>
          <w:rFonts w:ascii="Times New Roman" w:hAnsi="Times New Roman" w:cs="Times New Roman"/>
          <w:b/>
          <w:bCs/>
          <w:sz w:val="26"/>
          <w:szCs w:val="26"/>
        </w:rPr>
        <w:t>Solution</w:t>
      </w:r>
      <w:r w:rsidRPr="00E54ED6">
        <w:rPr>
          <w:rFonts w:ascii="Times New Roman" w:hAnsi="Times New Roman" w:cs="Times New Roman"/>
          <w:sz w:val="26"/>
          <w:szCs w:val="26"/>
        </w:rPr>
        <w:t xml:space="preserve">: Use an </w:t>
      </w:r>
      <w:r w:rsidRPr="00E54ED6">
        <w:rPr>
          <w:rFonts w:ascii="Times New Roman" w:hAnsi="Times New Roman" w:cs="Times New Roman"/>
          <w:b/>
          <w:bCs/>
          <w:sz w:val="26"/>
          <w:szCs w:val="26"/>
        </w:rPr>
        <w:t>interface</w:t>
      </w:r>
      <w:r w:rsidRPr="00E54ED6">
        <w:rPr>
          <w:rFonts w:ascii="Times New Roman" w:hAnsi="Times New Roman" w:cs="Times New Roman"/>
          <w:sz w:val="26"/>
          <w:szCs w:val="26"/>
        </w:rPr>
        <w:t xml:space="preserve"> like </w:t>
      </w:r>
      <w:proofErr w:type="spellStart"/>
      <w:r w:rsidRPr="00E54ED6">
        <w:rPr>
          <w:rFonts w:ascii="Times New Roman" w:hAnsi="Times New Roman" w:cs="Times New Roman"/>
          <w:sz w:val="26"/>
          <w:szCs w:val="26"/>
        </w:rPr>
        <w:t>ILogger</w:t>
      </w:r>
      <w:proofErr w:type="spellEnd"/>
      <w:r w:rsidRPr="00E54ED6">
        <w:rPr>
          <w:rFonts w:ascii="Times New Roman" w:hAnsi="Times New Roman" w:cs="Times New Roman"/>
          <w:sz w:val="26"/>
          <w:szCs w:val="26"/>
        </w:rPr>
        <w:t xml:space="preserve"> that these classes can implement.</w:t>
      </w:r>
    </w:p>
    <w:p w14:paraId="54B5E1E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Interface?</w:t>
      </w:r>
    </w:p>
    <w:p w14:paraId="60A76607" w14:textId="77777777" w:rsidR="00E54ED6" w:rsidRPr="00E54ED6" w:rsidRDefault="00E54ED6" w:rsidP="00E54ED6">
      <w:pPr>
        <w:numPr>
          <w:ilvl w:val="0"/>
          <w:numId w:val="17"/>
        </w:numPr>
        <w:rPr>
          <w:rFonts w:ascii="Times New Roman" w:hAnsi="Times New Roman" w:cs="Times New Roman"/>
          <w:sz w:val="26"/>
          <w:szCs w:val="26"/>
        </w:rPr>
      </w:pPr>
      <w:r w:rsidRPr="00E54ED6">
        <w:rPr>
          <w:rFonts w:ascii="Times New Roman" w:hAnsi="Times New Roman" w:cs="Times New Roman"/>
          <w:b/>
          <w:bCs/>
          <w:sz w:val="26"/>
          <w:szCs w:val="26"/>
        </w:rPr>
        <w:t>No Shared Code Needed</w:t>
      </w:r>
      <w:r w:rsidRPr="00E54ED6">
        <w:rPr>
          <w:rFonts w:ascii="Times New Roman" w:hAnsi="Times New Roman" w:cs="Times New Roman"/>
          <w:sz w:val="26"/>
          <w:szCs w:val="26"/>
        </w:rPr>
        <w:t>: These classes don’t share a common ancestor but can all implement logging.</w:t>
      </w:r>
    </w:p>
    <w:p w14:paraId="11020CF6" w14:textId="77777777" w:rsidR="00E54ED6" w:rsidRPr="00E54ED6" w:rsidRDefault="00E54ED6" w:rsidP="00E54ED6">
      <w:pPr>
        <w:numPr>
          <w:ilvl w:val="0"/>
          <w:numId w:val="17"/>
        </w:numPr>
        <w:rPr>
          <w:rFonts w:ascii="Times New Roman" w:hAnsi="Times New Roman" w:cs="Times New Roman"/>
          <w:sz w:val="26"/>
          <w:szCs w:val="26"/>
        </w:rPr>
      </w:pPr>
      <w:r w:rsidRPr="00E54ED6">
        <w:rPr>
          <w:rFonts w:ascii="Times New Roman" w:hAnsi="Times New Roman" w:cs="Times New Roman"/>
          <w:b/>
          <w:bCs/>
          <w:sz w:val="26"/>
          <w:szCs w:val="26"/>
        </w:rPr>
        <w:t>Multiple Implementations</w:t>
      </w:r>
      <w:r w:rsidRPr="00E54ED6">
        <w:rPr>
          <w:rFonts w:ascii="Times New Roman" w:hAnsi="Times New Roman" w:cs="Times New Roman"/>
          <w:sz w:val="26"/>
          <w:szCs w:val="26"/>
        </w:rPr>
        <w:t>: Classes can implement multiple interfaces if needed.</w:t>
      </w:r>
    </w:p>
    <w:p w14:paraId="16B7FADB"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2. Defining a Template with Shared Code and Enforced Methods</w:t>
      </w:r>
    </w:p>
    <w:p w14:paraId="2B1F73F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xml:space="preserve">: You’re building a GUI framework where all UI components share some common functionality (e.g., rendering, resizing) but also have unique </w:t>
      </w:r>
      <w:proofErr w:type="spellStart"/>
      <w:r w:rsidRPr="00E54ED6">
        <w:rPr>
          <w:rFonts w:ascii="Times New Roman" w:hAnsi="Times New Roman" w:cs="Times New Roman"/>
          <w:sz w:val="26"/>
          <w:szCs w:val="26"/>
        </w:rPr>
        <w:t>behaviors</w:t>
      </w:r>
      <w:proofErr w:type="spellEnd"/>
      <w:r w:rsidRPr="00E54ED6">
        <w:rPr>
          <w:rFonts w:ascii="Times New Roman" w:hAnsi="Times New Roman" w:cs="Times New Roman"/>
          <w:sz w:val="26"/>
          <w:szCs w:val="26"/>
        </w:rPr>
        <w:t>.</w:t>
      </w:r>
    </w:p>
    <w:p w14:paraId="70B05405" w14:textId="77777777" w:rsidR="00E54ED6" w:rsidRPr="00E54ED6" w:rsidRDefault="00E54ED6" w:rsidP="00E54ED6">
      <w:pPr>
        <w:numPr>
          <w:ilvl w:val="0"/>
          <w:numId w:val="18"/>
        </w:numPr>
        <w:rPr>
          <w:rFonts w:ascii="Times New Roman" w:hAnsi="Times New Roman" w:cs="Times New Roman"/>
          <w:sz w:val="26"/>
          <w:szCs w:val="26"/>
        </w:rPr>
      </w:pPr>
      <w:r w:rsidRPr="00E54ED6">
        <w:rPr>
          <w:rFonts w:ascii="Times New Roman" w:hAnsi="Times New Roman" w:cs="Times New Roman"/>
          <w:b/>
          <w:bCs/>
          <w:sz w:val="26"/>
          <w:szCs w:val="26"/>
        </w:rPr>
        <w:t>Solution</w:t>
      </w:r>
      <w:r w:rsidRPr="00E54ED6">
        <w:rPr>
          <w:rFonts w:ascii="Times New Roman" w:hAnsi="Times New Roman" w:cs="Times New Roman"/>
          <w:sz w:val="26"/>
          <w:szCs w:val="26"/>
        </w:rPr>
        <w:t xml:space="preserve">: Use an </w:t>
      </w:r>
      <w:r w:rsidRPr="00E54ED6">
        <w:rPr>
          <w:rFonts w:ascii="Times New Roman" w:hAnsi="Times New Roman" w:cs="Times New Roman"/>
          <w:b/>
          <w:bCs/>
          <w:sz w:val="26"/>
          <w:szCs w:val="26"/>
        </w:rPr>
        <w:t>abstract class</w:t>
      </w:r>
      <w:r w:rsidRPr="00E54ED6">
        <w:rPr>
          <w:rFonts w:ascii="Times New Roman" w:hAnsi="Times New Roman" w:cs="Times New Roman"/>
          <w:sz w:val="26"/>
          <w:szCs w:val="26"/>
        </w:rPr>
        <w:t xml:space="preserve"> like </w:t>
      </w:r>
      <w:proofErr w:type="spellStart"/>
      <w:r w:rsidRPr="00E54ED6">
        <w:rPr>
          <w:rFonts w:ascii="Times New Roman" w:hAnsi="Times New Roman" w:cs="Times New Roman"/>
          <w:sz w:val="26"/>
          <w:szCs w:val="26"/>
        </w:rPr>
        <w:t>UIComponent</w:t>
      </w:r>
      <w:proofErr w:type="spellEnd"/>
      <w:r w:rsidRPr="00E54ED6">
        <w:rPr>
          <w:rFonts w:ascii="Times New Roman" w:hAnsi="Times New Roman" w:cs="Times New Roman"/>
          <w:sz w:val="26"/>
          <w:szCs w:val="26"/>
        </w:rPr>
        <w:t xml:space="preserve"> that provides shared methods and enforces the implementation of unique </w:t>
      </w:r>
      <w:proofErr w:type="spellStart"/>
      <w:r w:rsidRPr="00E54ED6">
        <w:rPr>
          <w:rFonts w:ascii="Times New Roman" w:hAnsi="Times New Roman" w:cs="Times New Roman"/>
          <w:sz w:val="26"/>
          <w:szCs w:val="26"/>
        </w:rPr>
        <w:t>behaviors</w:t>
      </w:r>
      <w:proofErr w:type="spellEnd"/>
      <w:r w:rsidRPr="00E54ED6">
        <w:rPr>
          <w:rFonts w:ascii="Times New Roman" w:hAnsi="Times New Roman" w:cs="Times New Roman"/>
          <w:sz w:val="26"/>
          <w:szCs w:val="26"/>
        </w:rPr>
        <w:t>.</w:t>
      </w:r>
    </w:p>
    <w:p w14:paraId="379431B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Abstract Class?</w:t>
      </w:r>
    </w:p>
    <w:p w14:paraId="4B44E51E" w14:textId="77777777" w:rsidR="00E54ED6" w:rsidRPr="00E54ED6" w:rsidRDefault="00E54ED6" w:rsidP="00E54ED6">
      <w:pPr>
        <w:numPr>
          <w:ilvl w:val="0"/>
          <w:numId w:val="19"/>
        </w:numPr>
        <w:rPr>
          <w:rFonts w:ascii="Times New Roman" w:hAnsi="Times New Roman" w:cs="Times New Roman"/>
          <w:sz w:val="26"/>
          <w:szCs w:val="26"/>
        </w:rPr>
      </w:pPr>
      <w:r w:rsidRPr="00E54ED6">
        <w:rPr>
          <w:rFonts w:ascii="Times New Roman" w:hAnsi="Times New Roman" w:cs="Times New Roman"/>
          <w:b/>
          <w:bCs/>
          <w:sz w:val="26"/>
          <w:szCs w:val="26"/>
        </w:rPr>
        <w:t>Shared Code</w:t>
      </w:r>
      <w:r w:rsidRPr="00E54ED6">
        <w:rPr>
          <w:rFonts w:ascii="Times New Roman" w:hAnsi="Times New Roman" w:cs="Times New Roman"/>
          <w:sz w:val="26"/>
          <w:szCs w:val="26"/>
        </w:rPr>
        <w:t xml:space="preserve">: Common methods like </w:t>
      </w:r>
      <w:proofErr w:type="gramStart"/>
      <w:r w:rsidRPr="00E54ED6">
        <w:rPr>
          <w:rFonts w:ascii="Times New Roman" w:hAnsi="Times New Roman" w:cs="Times New Roman"/>
          <w:sz w:val="26"/>
          <w:szCs w:val="26"/>
        </w:rPr>
        <w:t>Render(</w:t>
      </w:r>
      <w:proofErr w:type="gramEnd"/>
      <w:r w:rsidRPr="00E54ED6">
        <w:rPr>
          <w:rFonts w:ascii="Times New Roman" w:hAnsi="Times New Roman" w:cs="Times New Roman"/>
          <w:sz w:val="26"/>
          <w:szCs w:val="26"/>
        </w:rPr>
        <w:t>) and Resize() can be implemented once.</w:t>
      </w:r>
    </w:p>
    <w:p w14:paraId="2D16985A" w14:textId="77777777" w:rsidR="00E54ED6" w:rsidRPr="00E54ED6" w:rsidRDefault="00E54ED6" w:rsidP="00E54ED6">
      <w:pPr>
        <w:numPr>
          <w:ilvl w:val="0"/>
          <w:numId w:val="19"/>
        </w:numPr>
        <w:rPr>
          <w:rFonts w:ascii="Times New Roman" w:hAnsi="Times New Roman" w:cs="Times New Roman"/>
          <w:sz w:val="26"/>
          <w:szCs w:val="26"/>
        </w:rPr>
      </w:pPr>
      <w:r w:rsidRPr="00E54ED6">
        <w:rPr>
          <w:rFonts w:ascii="Times New Roman" w:hAnsi="Times New Roman" w:cs="Times New Roman"/>
          <w:b/>
          <w:bCs/>
          <w:sz w:val="26"/>
          <w:szCs w:val="26"/>
        </w:rPr>
        <w:t>State Management</w:t>
      </w:r>
      <w:r w:rsidRPr="00E54ED6">
        <w:rPr>
          <w:rFonts w:ascii="Times New Roman" w:hAnsi="Times New Roman" w:cs="Times New Roman"/>
          <w:sz w:val="26"/>
          <w:szCs w:val="26"/>
        </w:rPr>
        <w:t>: Shared properties like Width, Height, and Position can be maintained in the base class.</w:t>
      </w:r>
    </w:p>
    <w:p w14:paraId="56DF701D"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3. Creating Plug-in Systems with Extensible Features</w:t>
      </w:r>
    </w:p>
    <w:p w14:paraId="54DCE3F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Developing a media player that can support various media formats through plugins.</w:t>
      </w:r>
    </w:p>
    <w:p w14:paraId="3921ABD5" w14:textId="77777777" w:rsidR="00E54ED6" w:rsidRPr="00E54ED6" w:rsidRDefault="00E54ED6" w:rsidP="00E54ED6">
      <w:pPr>
        <w:numPr>
          <w:ilvl w:val="0"/>
          <w:numId w:val="20"/>
        </w:numPr>
        <w:rPr>
          <w:rFonts w:ascii="Times New Roman" w:hAnsi="Times New Roman" w:cs="Times New Roman"/>
          <w:sz w:val="26"/>
          <w:szCs w:val="26"/>
        </w:rPr>
      </w:pPr>
      <w:r w:rsidRPr="00E54ED6">
        <w:rPr>
          <w:rFonts w:ascii="Times New Roman" w:hAnsi="Times New Roman" w:cs="Times New Roman"/>
          <w:b/>
          <w:bCs/>
          <w:sz w:val="26"/>
          <w:szCs w:val="26"/>
        </w:rPr>
        <w:t>Solution</w:t>
      </w:r>
      <w:r w:rsidRPr="00E54ED6">
        <w:rPr>
          <w:rFonts w:ascii="Times New Roman" w:hAnsi="Times New Roman" w:cs="Times New Roman"/>
          <w:sz w:val="26"/>
          <w:szCs w:val="26"/>
        </w:rPr>
        <w:t xml:space="preserve">: Define an </w:t>
      </w:r>
      <w:r w:rsidRPr="00E54ED6">
        <w:rPr>
          <w:rFonts w:ascii="Times New Roman" w:hAnsi="Times New Roman" w:cs="Times New Roman"/>
          <w:b/>
          <w:bCs/>
          <w:sz w:val="26"/>
          <w:szCs w:val="26"/>
        </w:rPr>
        <w:t>interface</w:t>
      </w:r>
      <w:r w:rsidRPr="00E54ED6">
        <w:rPr>
          <w:rFonts w:ascii="Times New Roman" w:hAnsi="Times New Roman" w:cs="Times New Roman"/>
          <w:sz w:val="26"/>
          <w:szCs w:val="26"/>
        </w:rPr>
        <w:t xml:space="preserve"> like </w:t>
      </w:r>
      <w:proofErr w:type="spellStart"/>
      <w:r w:rsidRPr="00E54ED6">
        <w:rPr>
          <w:rFonts w:ascii="Times New Roman" w:hAnsi="Times New Roman" w:cs="Times New Roman"/>
          <w:sz w:val="26"/>
          <w:szCs w:val="26"/>
        </w:rPr>
        <w:t>IMediaPlugin</w:t>
      </w:r>
      <w:proofErr w:type="spellEnd"/>
      <w:r w:rsidRPr="00E54ED6">
        <w:rPr>
          <w:rFonts w:ascii="Times New Roman" w:hAnsi="Times New Roman" w:cs="Times New Roman"/>
          <w:sz w:val="26"/>
          <w:szCs w:val="26"/>
        </w:rPr>
        <w:t xml:space="preserve"> that all plugins must implement.</w:t>
      </w:r>
    </w:p>
    <w:p w14:paraId="5BC9D9F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Interface?</w:t>
      </w:r>
    </w:p>
    <w:p w14:paraId="69BB3BBB" w14:textId="77777777" w:rsidR="00E54ED6" w:rsidRPr="00E54ED6" w:rsidRDefault="00E54ED6" w:rsidP="00E54ED6">
      <w:pPr>
        <w:numPr>
          <w:ilvl w:val="0"/>
          <w:numId w:val="21"/>
        </w:numPr>
        <w:rPr>
          <w:rFonts w:ascii="Times New Roman" w:hAnsi="Times New Roman" w:cs="Times New Roman"/>
          <w:sz w:val="26"/>
          <w:szCs w:val="26"/>
        </w:rPr>
      </w:pPr>
      <w:r w:rsidRPr="00E54ED6">
        <w:rPr>
          <w:rFonts w:ascii="Times New Roman" w:hAnsi="Times New Roman" w:cs="Times New Roman"/>
          <w:b/>
          <w:bCs/>
          <w:sz w:val="26"/>
          <w:szCs w:val="26"/>
        </w:rPr>
        <w:lastRenderedPageBreak/>
        <w:t>Flexibility</w:t>
      </w:r>
      <w:r w:rsidRPr="00E54ED6">
        <w:rPr>
          <w:rFonts w:ascii="Times New Roman" w:hAnsi="Times New Roman" w:cs="Times New Roman"/>
          <w:sz w:val="26"/>
          <w:szCs w:val="26"/>
        </w:rPr>
        <w:t>: Plugins can come from various sources and need not share a common base class.</w:t>
      </w:r>
    </w:p>
    <w:p w14:paraId="4EEF69D2" w14:textId="77777777" w:rsidR="00E54ED6" w:rsidRPr="00E54ED6" w:rsidRDefault="00E54ED6" w:rsidP="00E54ED6">
      <w:pPr>
        <w:numPr>
          <w:ilvl w:val="0"/>
          <w:numId w:val="21"/>
        </w:numPr>
        <w:rPr>
          <w:rFonts w:ascii="Times New Roman" w:hAnsi="Times New Roman" w:cs="Times New Roman"/>
          <w:sz w:val="26"/>
          <w:szCs w:val="26"/>
        </w:rPr>
      </w:pPr>
      <w:r w:rsidRPr="00E54ED6">
        <w:rPr>
          <w:rFonts w:ascii="Times New Roman" w:hAnsi="Times New Roman" w:cs="Times New Roman"/>
          <w:b/>
          <w:bCs/>
          <w:sz w:val="26"/>
          <w:szCs w:val="26"/>
        </w:rPr>
        <w:t>Multiple Plugins</w:t>
      </w:r>
      <w:r w:rsidRPr="00E54ED6">
        <w:rPr>
          <w:rFonts w:ascii="Times New Roman" w:hAnsi="Times New Roman" w:cs="Times New Roman"/>
          <w:sz w:val="26"/>
          <w:szCs w:val="26"/>
        </w:rPr>
        <w:t>: A media player might support multiple plugins simultaneously, benefiting from interface-based multiple inheritance.</w:t>
      </w:r>
    </w:p>
    <w:p w14:paraId="51BB84EA"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4. Enforcing a Base Structure with Some Shared Implementation</w:t>
      </w:r>
    </w:p>
    <w:p w14:paraId="21E6E6D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xml:space="preserve">: In a content management system, all content types (e.g., Article, Video, Image) share some common properties and </w:t>
      </w:r>
      <w:proofErr w:type="spellStart"/>
      <w:r w:rsidRPr="00E54ED6">
        <w:rPr>
          <w:rFonts w:ascii="Times New Roman" w:hAnsi="Times New Roman" w:cs="Times New Roman"/>
          <w:sz w:val="26"/>
          <w:szCs w:val="26"/>
        </w:rPr>
        <w:t>behaviors</w:t>
      </w:r>
      <w:proofErr w:type="spellEnd"/>
      <w:r w:rsidRPr="00E54ED6">
        <w:rPr>
          <w:rFonts w:ascii="Times New Roman" w:hAnsi="Times New Roman" w:cs="Times New Roman"/>
          <w:sz w:val="26"/>
          <w:szCs w:val="26"/>
        </w:rPr>
        <w:t xml:space="preserve"> but also have unique attributes.</w:t>
      </w:r>
    </w:p>
    <w:p w14:paraId="32338EAB" w14:textId="77777777" w:rsidR="00E54ED6" w:rsidRPr="00E54ED6" w:rsidRDefault="00E54ED6" w:rsidP="00E54ED6">
      <w:pPr>
        <w:numPr>
          <w:ilvl w:val="0"/>
          <w:numId w:val="22"/>
        </w:numPr>
        <w:rPr>
          <w:rFonts w:ascii="Times New Roman" w:hAnsi="Times New Roman" w:cs="Times New Roman"/>
          <w:sz w:val="26"/>
          <w:szCs w:val="26"/>
        </w:rPr>
      </w:pPr>
      <w:r w:rsidRPr="00E54ED6">
        <w:rPr>
          <w:rFonts w:ascii="Times New Roman" w:hAnsi="Times New Roman" w:cs="Times New Roman"/>
          <w:b/>
          <w:bCs/>
          <w:sz w:val="26"/>
          <w:szCs w:val="26"/>
        </w:rPr>
        <w:t>Solution</w:t>
      </w:r>
      <w:r w:rsidRPr="00E54ED6">
        <w:rPr>
          <w:rFonts w:ascii="Times New Roman" w:hAnsi="Times New Roman" w:cs="Times New Roman"/>
          <w:sz w:val="26"/>
          <w:szCs w:val="26"/>
        </w:rPr>
        <w:t xml:space="preserve">: Use an </w:t>
      </w:r>
      <w:r w:rsidRPr="00E54ED6">
        <w:rPr>
          <w:rFonts w:ascii="Times New Roman" w:hAnsi="Times New Roman" w:cs="Times New Roman"/>
          <w:b/>
          <w:bCs/>
          <w:sz w:val="26"/>
          <w:szCs w:val="26"/>
        </w:rPr>
        <w:t>abstract class</w:t>
      </w:r>
      <w:r w:rsidRPr="00E54ED6">
        <w:rPr>
          <w:rFonts w:ascii="Times New Roman" w:hAnsi="Times New Roman" w:cs="Times New Roman"/>
          <w:sz w:val="26"/>
          <w:szCs w:val="26"/>
        </w:rPr>
        <w:t xml:space="preserve"> like Content to define common properties (e.g., Title, Author) and enforce methods like </w:t>
      </w:r>
      <w:proofErr w:type="gramStart"/>
      <w:r w:rsidRPr="00E54ED6">
        <w:rPr>
          <w:rFonts w:ascii="Times New Roman" w:hAnsi="Times New Roman" w:cs="Times New Roman"/>
          <w:sz w:val="26"/>
          <w:szCs w:val="26"/>
        </w:rPr>
        <w:t>Publish(</w:t>
      </w:r>
      <w:proofErr w:type="gramEnd"/>
      <w:r w:rsidRPr="00E54ED6">
        <w:rPr>
          <w:rFonts w:ascii="Times New Roman" w:hAnsi="Times New Roman" w:cs="Times New Roman"/>
          <w:sz w:val="26"/>
          <w:szCs w:val="26"/>
        </w:rPr>
        <w:t>).</w:t>
      </w:r>
    </w:p>
    <w:p w14:paraId="7EF4FC8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Abstract Class?</w:t>
      </w:r>
    </w:p>
    <w:p w14:paraId="1789A38A" w14:textId="77777777" w:rsidR="00E54ED6" w:rsidRPr="00E54ED6" w:rsidRDefault="00E54ED6" w:rsidP="00E54ED6">
      <w:pPr>
        <w:numPr>
          <w:ilvl w:val="0"/>
          <w:numId w:val="23"/>
        </w:numPr>
        <w:rPr>
          <w:rFonts w:ascii="Times New Roman" w:hAnsi="Times New Roman" w:cs="Times New Roman"/>
          <w:sz w:val="26"/>
          <w:szCs w:val="26"/>
        </w:rPr>
      </w:pPr>
      <w:r w:rsidRPr="00E54ED6">
        <w:rPr>
          <w:rFonts w:ascii="Times New Roman" w:hAnsi="Times New Roman" w:cs="Times New Roman"/>
          <w:b/>
          <w:bCs/>
          <w:sz w:val="26"/>
          <w:szCs w:val="26"/>
        </w:rPr>
        <w:t>Shared Properties and Methods</w:t>
      </w:r>
      <w:r w:rsidRPr="00E54ED6">
        <w:rPr>
          <w:rFonts w:ascii="Times New Roman" w:hAnsi="Times New Roman" w:cs="Times New Roman"/>
          <w:sz w:val="26"/>
          <w:szCs w:val="26"/>
        </w:rPr>
        <w:t>: Avoid duplication by defining them in the abstract base.</w:t>
      </w:r>
    </w:p>
    <w:p w14:paraId="1653916B" w14:textId="77777777" w:rsidR="00E54ED6" w:rsidRPr="00E54ED6" w:rsidRDefault="00E54ED6" w:rsidP="00E54ED6">
      <w:pPr>
        <w:numPr>
          <w:ilvl w:val="0"/>
          <w:numId w:val="23"/>
        </w:numPr>
        <w:rPr>
          <w:rFonts w:ascii="Times New Roman" w:hAnsi="Times New Roman" w:cs="Times New Roman"/>
          <w:sz w:val="26"/>
          <w:szCs w:val="26"/>
        </w:rPr>
      </w:pPr>
      <w:r w:rsidRPr="00E54ED6">
        <w:rPr>
          <w:rFonts w:ascii="Times New Roman" w:hAnsi="Times New Roman" w:cs="Times New Roman"/>
          <w:b/>
          <w:bCs/>
          <w:sz w:val="26"/>
          <w:szCs w:val="26"/>
        </w:rPr>
        <w:t>Enforcement</w:t>
      </w:r>
      <w:r w:rsidRPr="00E54ED6">
        <w:rPr>
          <w:rFonts w:ascii="Times New Roman" w:hAnsi="Times New Roman" w:cs="Times New Roman"/>
          <w:sz w:val="26"/>
          <w:szCs w:val="26"/>
        </w:rPr>
        <w:t xml:space="preserve">: Ensure all content types implement essential </w:t>
      </w:r>
      <w:proofErr w:type="spellStart"/>
      <w:r w:rsidRPr="00E54ED6">
        <w:rPr>
          <w:rFonts w:ascii="Times New Roman" w:hAnsi="Times New Roman" w:cs="Times New Roman"/>
          <w:sz w:val="26"/>
          <w:szCs w:val="26"/>
        </w:rPr>
        <w:t>behaviors</w:t>
      </w:r>
      <w:proofErr w:type="spellEnd"/>
      <w:r w:rsidRPr="00E54ED6">
        <w:rPr>
          <w:rFonts w:ascii="Times New Roman" w:hAnsi="Times New Roman" w:cs="Times New Roman"/>
          <w:sz w:val="26"/>
          <w:szCs w:val="26"/>
        </w:rPr>
        <w:t>.</w:t>
      </w:r>
    </w:p>
    <w:p w14:paraId="1EFE76C3"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5. Providing Multiple Capabilities to a Single Class</w:t>
      </w:r>
    </w:p>
    <w:p w14:paraId="231ED5D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Scenario</w:t>
      </w:r>
      <w:r w:rsidRPr="00E54ED6">
        <w:rPr>
          <w:rFonts w:ascii="Times New Roman" w:hAnsi="Times New Roman" w:cs="Times New Roman"/>
          <w:sz w:val="26"/>
          <w:szCs w:val="26"/>
        </w:rPr>
        <w:t>: A class Smartphone needs to support both telephony and internet capabilities.</w:t>
      </w:r>
    </w:p>
    <w:p w14:paraId="70FF032E" w14:textId="77777777" w:rsidR="00E54ED6" w:rsidRPr="00E54ED6" w:rsidRDefault="00E54ED6" w:rsidP="00E54ED6">
      <w:pPr>
        <w:numPr>
          <w:ilvl w:val="0"/>
          <w:numId w:val="24"/>
        </w:numPr>
        <w:rPr>
          <w:rFonts w:ascii="Times New Roman" w:hAnsi="Times New Roman" w:cs="Times New Roman"/>
          <w:sz w:val="26"/>
          <w:szCs w:val="26"/>
        </w:rPr>
      </w:pPr>
      <w:r w:rsidRPr="00E54ED6">
        <w:rPr>
          <w:rFonts w:ascii="Times New Roman" w:hAnsi="Times New Roman" w:cs="Times New Roman"/>
          <w:b/>
          <w:bCs/>
          <w:sz w:val="26"/>
          <w:szCs w:val="26"/>
        </w:rPr>
        <w:t>Solution</w:t>
      </w:r>
      <w:r w:rsidRPr="00E54ED6">
        <w:rPr>
          <w:rFonts w:ascii="Times New Roman" w:hAnsi="Times New Roman" w:cs="Times New Roman"/>
          <w:sz w:val="26"/>
          <w:szCs w:val="26"/>
        </w:rPr>
        <w:t xml:space="preserve">: Implement multiple </w:t>
      </w:r>
      <w:r w:rsidRPr="00E54ED6">
        <w:rPr>
          <w:rFonts w:ascii="Times New Roman" w:hAnsi="Times New Roman" w:cs="Times New Roman"/>
          <w:b/>
          <w:bCs/>
          <w:sz w:val="26"/>
          <w:szCs w:val="26"/>
        </w:rPr>
        <w:t>interfaces</w:t>
      </w:r>
      <w:r w:rsidRPr="00E54ED6">
        <w:rPr>
          <w:rFonts w:ascii="Times New Roman" w:hAnsi="Times New Roman" w:cs="Times New Roman"/>
          <w:sz w:val="26"/>
          <w:szCs w:val="26"/>
        </w:rPr>
        <w:t xml:space="preserve"> like </w:t>
      </w:r>
      <w:proofErr w:type="spellStart"/>
      <w:r w:rsidRPr="00E54ED6">
        <w:rPr>
          <w:rFonts w:ascii="Times New Roman" w:hAnsi="Times New Roman" w:cs="Times New Roman"/>
          <w:sz w:val="26"/>
          <w:szCs w:val="26"/>
        </w:rPr>
        <w:t>ITelephony</w:t>
      </w:r>
      <w:proofErr w:type="spellEnd"/>
      <w:r w:rsidRPr="00E54ED6">
        <w:rPr>
          <w:rFonts w:ascii="Times New Roman" w:hAnsi="Times New Roman" w:cs="Times New Roman"/>
          <w:sz w:val="26"/>
          <w:szCs w:val="26"/>
        </w:rPr>
        <w:t xml:space="preserve"> and </w:t>
      </w:r>
      <w:proofErr w:type="spellStart"/>
      <w:r w:rsidRPr="00E54ED6">
        <w:rPr>
          <w:rFonts w:ascii="Times New Roman" w:hAnsi="Times New Roman" w:cs="Times New Roman"/>
          <w:sz w:val="26"/>
          <w:szCs w:val="26"/>
        </w:rPr>
        <w:t>IInternet</w:t>
      </w:r>
      <w:proofErr w:type="spellEnd"/>
      <w:r w:rsidRPr="00E54ED6">
        <w:rPr>
          <w:rFonts w:ascii="Times New Roman" w:hAnsi="Times New Roman" w:cs="Times New Roman"/>
          <w:sz w:val="26"/>
          <w:szCs w:val="26"/>
        </w:rPr>
        <w:t>.</w:t>
      </w:r>
    </w:p>
    <w:p w14:paraId="0229E6A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Interface?</w:t>
      </w:r>
    </w:p>
    <w:p w14:paraId="1C81B67C" w14:textId="77777777" w:rsidR="00E54ED6" w:rsidRPr="00E54ED6" w:rsidRDefault="00E54ED6" w:rsidP="00E54ED6">
      <w:pPr>
        <w:numPr>
          <w:ilvl w:val="0"/>
          <w:numId w:val="25"/>
        </w:numPr>
        <w:rPr>
          <w:rFonts w:ascii="Times New Roman" w:hAnsi="Times New Roman" w:cs="Times New Roman"/>
          <w:sz w:val="26"/>
          <w:szCs w:val="26"/>
        </w:rPr>
      </w:pPr>
      <w:r w:rsidRPr="00E54ED6">
        <w:rPr>
          <w:rFonts w:ascii="Times New Roman" w:hAnsi="Times New Roman" w:cs="Times New Roman"/>
          <w:b/>
          <w:bCs/>
          <w:sz w:val="26"/>
          <w:szCs w:val="26"/>
        </w:rPr>
        <w:t>Multiple Inheritance</w:t>
      </w:r>
      <w:r w:rsidRPr="00E54ED6">
        <w:rPr>
          <w:rFonts w:ascii="Times New Roman" w:hAnsi="Times New Roman" w:cs="Times New Roman"/>
          <w:sz w:val="26"/>
          <w:szCs w:val="26"/>
        </w:rPr>
        <w:t>: C# allows a class to implement multiple interfaces, enabling it to support diverse capabilities without being restricted by single inheritance.</w:t>
      </w:r>
    </w:p>
    <w:p w14:paraId="58BD556C" w14:textId="77777777" w:rsidR="00E54ED6" w:rsidRPr="00E54ED6" w:rsidRDefault="00E54ED6" w:rsidP="00E54ED6">
      <w:pPr>
        <w:rPr>
          <w:rFonts w:ascii="Times New Roman" w:hAnsi="Times New Roman" w:cs="Times New Roman"/>
          <w:b/>
          <w:bCs/>
          <w:sz w:val="26"/>
          <w:szCs w:val="26"/>
        </w:rPr>
      </w:pPr>
      <w:r w:rsidRPr="00E54ED6">
        <w:rPr>
          <w:rFonts w:ascii="Times New Roman" w:hAnsi="Times New Roman" w:cs="Times New Roman"/>
          <w:b/>
          <w:bCs/>
          <w:sz w:val="26"/>
          <w:szCs w:val="26"/>
        </w:rPr>
        <w:t>Combined Usage: Interfaces and Abstract Classes Together</w:t>
      </w:r>
    </w:p>
    <w:p w14:paraId="728303B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In many real-world applications, interfaces and abstract classes are used together to leverage their respective strengths.</w:t>
      </w:r>
    </w:p>
    <w:p w14:paraId="2731C05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Example</w:t>
      </w:r>
      <w:r w:rsidRPr="00E54ED6">
        <w:rPr>
          <w:rFonts w:ascii="Times New Roman" w:hAnsi="Times New Roman" w:cs="Times New Roman"/>
          <w:sz w:val="26"/>
          <w:szCs w:val="26"/>
        </w:rPr>
        <w:t>: Vehicle Management System.</w:t>
      </w:r>
    </w:p>
    <w:p w14:paraId="3AACD366" w14:textId="77777777" w:rsidR="00E54ED6" w:rsidRPr="00E54ED6" w:rsidRDefault="00E54ED6" w:rsidP="00E54ED6">
      <w:pPr>
        <w:numPr>
          <w:ilvl w:val="0"/>
          <w:numId w:val="26"/>
        </w:numPr>
        <w:rPr>
          <w:rFonts w:ascii="Times New Roman" w:hAnsi="Times New Roman" w:cs="Times New Roman"/>
          <w:sz w:val="26"/>
          <w:szCs w:val="26"/>
        </w:rPr>
      </w:pPr>
      <w:r w:rsidRPr="00E54ED6">
        <w:rPr>
          <w:rFonts w:ascii="Times New Roman" w:hAnsi="Times New Roman" w:cs="Times New Roman"/>
          <w:b/>
          <w:bCs/>
          <w:sz w:val="26"/>
          <w:szCs w:val="26"/>
        </w:rPr>
        <w:t>Interface Definition</w:t>
      </w:r>
      <w:r w:rsidRPr="00E54ED6">
        <w:rPr>
          <w:rFonts w:ascii="Times New Roman" w:hAnsi="Times New Roman" w:cs="Times New Roman"/>
          <w:sz w:val="26"/>
          <w:szCs w:val="26"/>
        </w:rPr>
        <w:t>:</w:t>
      </w:r>
    </w:p>
    <w:p w14:paraId="6A210CB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interface </w:t>
      </w:r>
      <w:proofErr w:type="spellStart"/>
      <w:r w:rsidRPr="00E54ED6">
        <w:rPr>
          <w:rFonts w:ascii="Times New Roman" w:hAnsi="Times New Roman" w:cs="Times New Roman"/>
          <w:sz w:val="26"/>
          <w:szCs w:val="26"/>
        </w:rPr>
        <w:t>IVehicle</w:t>
      </w:r>
      <w:proofErr w:type="spellEnd"/>
    </w:p>
    <w:p w14:paraId="10F2C43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4C5E611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void </w:t>
      </w:r>
      <w:proofErr w:type="spellStart"/>
      <w:proofErr w:type="gramStart"/>
      <w:r w:rsidRPr="00E54ED6">
        <w:rPr>
          <w:rFonts w:ascii="Times New Roman" w:hAnsi="Times New Roman" w:cs="Times New Roman"/>
          <w:sz w:val="26"/>
          <w:szCs w:val="26"/>
        </w:rPr>
        <w:t>StartEngine</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5BBFE43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void </w:t>
      </w:r>
      <w:proofErr w:type="spellStart"/>
      <w:proofErr w:type="gramStart"/>
      <w:r w:rsidRPr="00E54ED6">
        <w:rPr>
          <w:rFonts w:ascii="Times New Roman" w:hAnsi="Times New Roman" w:cs="Times New Roman"/>
          <w:sz w:val="26"/>
          <w:szCs w:val="26"/>
        </w:rPr>
        <w:t>StopEngine</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0BD24E04" w14:textId="6BA397B4"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57809FF0" w14:textId="6FC9C987" w:rsid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Abstrac</w:t>
      </w:r>
      <w:r>
        <w:rPr>
          <w:rFonts w:ascii="Times New Roman" w:hAnsi="Times New Roman" w:cs="Times New Roman"/>
          <w:b/>
          <w:bCs/>
          <w:sz w:val="26"/>
          <w:szCs w:val="26"/>
          <w:u w:val="single"/>
        </w:rPr>
        <w:t>t</w:t>
      </w:r>
      <w:r w:rsidRPr="00E54ED6">
        <w:rPr>
          <w:rFonts w:ascii="Times New Roman" w:hAnsi="Times New Roman" w:cs="Times New Roman"/>
          <w:b/>
          <w:bCs/>
          <w:sz w:val="26"/>
          <w:szCs w:val="26"/>
          <w:u w:val="single"/>
        </w:rPr>
        <w:t xml:space="preserve"> class definition:</w:t>
      </w:r>
    </w:p>
    <w:p w14:paraId="4904082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lastRenderedPageBreak/>
        <w:t xml:space="preserve">public abstract class </w:t>
      </w:r>
      <w:proofErr w:type="spellStart"/>
      <w:proofErr w:type="gramStart"/>
      <w:r w:rsidRPr="00E54ED6">
        <w:rPr>
          <w:rFonts w:ascii="Times New Roman" w:hAnsi="Times New Roman" w:cs="Times New Roman"/>
          <w:sz w:val="26"/>
          <w:szCs w:val="26"/>
        </w:rPr>
        <w:t>VehicleBase</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IVehicle</w:t>
      </w:r>
      <w:proofErr w:type="spellEnd"/>
    </w:p>
    <w:p w14:paraId="3AB8DAB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0AB7A9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string Make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set; }</w:t>
      </w:r>
    </w:p>
    <w:p w14:paraId="2D89EF9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string Model </w:t>
      </w:r>
      <w:proofErr w:type="gramStart"/>
      <w:r w:rsidRPr="00E54ED6">
        <w:rPr>
          <w:rFonts w:ascii="Times New Roman" w:hAnsi="Times New Roman" w:cs="Times New Roman"/>
          <w:sz w:val="26"/>
          <w:szCs w:val="26"/>
        </w:rPr>
        <w:t>{ get</w:t>
      </w:r>
      <w:proofErr w:type="gramEnd"/>
      <w:r w:rsidRPr="00E54ED6">
        <w:rPr>
          <w:rFonts w:ascii="Times New Roman" w:hAnsi="Times New Roman" w:cs="Times New Roman"/>
          <w:sz w:val="26"/>
          <w:szCs w:val="26"/>
        </w:rPr>
        <w:t>; set; }</w:t>
      </w:r>
    </w:p>
    <w:p w14:paraId="1FB8F7FB" w14:textId="77777777" w:rsidR="00E54ED6" w:rsidRPr="00E54ED6" w:rsidRDefault="00E54ED6" w:rsidP="00E54ED6">
      <w:pPr>
        <w:rPr>
          <w:rFonts w:ascii="Times New Roman" w:hAnsi="Times New Roman" w:cs="Times New Roman"/>
          <w:sz w:val="26"/>
          <w:szCs w:val="26"/>
        </w:rPr>
      </w:pPr>
    </w:p>
    <w:p w14:paraId="160E0B4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protected </w:t>
      </w:r>
      <w:proofErr w:type="spellStart"/>
      <w:proofErr w:type="gramStart"/>
      <w:r w:rsidRPr="00E54ED6">
        <w:rPr>
          <w:rFonts w:ascii="Times New Roman" w:hAnsi="Times New Roman" w:cs="Times New Roman"/>
          <w:sz w:val="26"/>
          <w:szCs w:val="26"/>
        </w:rPr>
        <w:t>VehicleBase</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string make, string model)</w:t>
      </w:r>
    </w:p>
    <w:p w14:paraId="33D3C4B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5E2E681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Make = make;</w:t>
      </w:r>
    </w:p>
    <w:p w14:paraId="355CECE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Model = model;</w:t>
      </w:r>
    </w:p>
    <w:p w14:paraId="48F89DD3"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04CB8DEF" w14:textId="77777777" w:rsidR="00E54ED6" w:rsidRPr="00E54ED6" w:rsidRDefault="00E54ED6" w:rsidP="00E54ED6">
      <w:pPr>
        <w:rPr>
          <w:rFonts w:ascii="Times New Roman" w:hAnsi="Times New Roman" w:cs="Times New Roman"/>
          <w:sz w:val="26"/>
          <w:szCs w:val="26"/>
        </w:rPr>
      </w:pPr>
    </w:p>
    <w:p w14:paraId="1010BAF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Implementing interface methods with shared </w:t>
      </w:r>
      <w:proofErr w:type="spellStart"/>
      <w:r w:rsidRPr="00E54ED6">
        <w:rPr>
          <w:rFonts w:ascii="Times New Roman" w:hAnsi="Times New Roman" w:cs="Times New Roman"/>
          <w:sz w:val="26"/>
          <w:szCs w:val="26"/>
        </w:rPr>
        <w:t>behavior</w:t>
      </w:r>
      <w:proofErr w:type="spellEnd"/>
    </w:p>
    <w:p w14:paraId="6CE1E8A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virtual void </w:t>
      </w:r>
      <w:proofErr w:type="spellStart"/>
      <w:proofErr w:type="gramStart"/>
      <w:r w:rsidRPr="00E54ED6">
        <w:rPr>
          <w:rFonts w:ascii="Times New Roman" w:hAnsi="Times New Roman" w:cs="Times New Roman"/>
          <w:sz w:val="26"/>
          <w:szCs w:val="26"/>
        </w:rPr>
        <w:t>StartEngine</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31A734B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769E5FF7"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($"{Make} {Model} engine started.");</w:t>
      </w:r>
    </w:p>
    <w:p w14:paraId="34D480D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57607B1F" w14:textId="77777777" w:rsidR="00E54ED6" w:rsidRPr="00E54ED6" w:rsidRDefault="00E54ED6" w:rsidP="00E54ED6">
      <w:pPr>
        <w:rPr>
          <w:rFonts w:ascii="Times New Roman" w:hAnsi="Times New Roman" w:cs="Times New Roman"/>
          <w:sz w:val="26"/>
          <w:szCs w:val="26"/>
        </w:rPr>
      </w:pPr>
    </w:p>
    <w:p w14:paraId="2B60302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virtual void </w:t>
      </w:r>
      <w:proofErr w:type="spellStart"/>
      <w:proofErr w:type="gramStart"/>
      <w:r w:rsidRPr="00E54ED6">
        <w:rPr>
          <w:rFonts w:ascii="Times New Roman" w:hAnsi="Times New Roman" w:cs="Times New Roman"/>
          <w:sz w:val="26"/>
          <w:szCs w:val="26"/>
        </w:rPr>
        <w:t>StopEngine</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242309A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6F351C5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($"{Make} {Model} engine stopped.");</w:t>
      </w:r>
    </w:p>
    <w:p w14:paraId="638CE79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F9D1EF7" w14:textId="77777777" w:rsidR="00E54ED6" w:rsidRPr="00E54ED6" w:rsidRDefault="00E54ED6" w:rsidP="00E54ED6">
      <w:pPr>
        <w:rPr>
          <w:rFonts w:ascii="Times New Roman" w:hAnsi="Times New Roman" w:cs="Times New Roman"/>
          <w:sz w:val="26"/>
          <w:szCs w:val="26"/>
        </w:rPr>
      </w:pPr>
    </w:p>
    <w:p w14:paraId="39B9A96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Abstract method for unique </w:t>
      </w:r>
      <w:proofErr w:type="spellStart"/>
      <w:r w:rsidRPr="00E54ED6">
        <w:rPr>
          <w:rFonts w:ascii="Times New Roman" w:hAnsi="Times New Roman" w:cs="Times New Roman"/>
          <w:sz w:val="26"/>
          <w:szCs w:val="26"/>
        </w:rPr>
        <w:t>behavior</w:t>
      </w:r>
      <w:proofErr w:type="spellEnd"/>
    </w:p>
    <w:p w14:paraId="22A556D9"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abstract void </w:t>
      </w:r>
      <w:proofErr w:type="gramStart"/>
      <w:r w:rsidRPr="00E54ED6">
        <w:rPr>
          <w:rFonts w:ascii="Times New Roman" w:hAnsi="Times New Roman" w:cs="Times New Roman"/>
          <w:sz w:val="26"/>
          <w:szCs w:val="26"/>
        </w:rPr>
        <w:t>Drive(</w:t>
      </w:r>
      <w:proofErr w:type="gramEnd"/>
      <w:r w:rsidRPr="00E54ED6">
        <w:rPr>
          <w:rFonts w:ascii="Times New Roman" w:hAnsi="Times New Roman" w:cs="Times New Roman"/>
          <w:sz w:val="26"/>
          <w:szCs w:val="26"/>
        </w:rPr>
        <w:t>);</w:t>
      </w:r>
    </w:p>
    <w:p w14:paraId="191515C7" w14:textId="3C0188AA"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60A71B1D" w14:textId="35375B7F" w:rsidR="00E54ED6" w:rsidRDefault="00E54ED6" w:rsidP="00E54ED6">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Concrete class Implementation</w:t>
      </w:r>
      <w:r>
        <w:rPr>
          <w:rFonts w:ascii="Times New Roman" w:hAnsi="Times New Roman" w:cs="Times New Roman"/>
          <w:b/>
          <w:bCs/>
          <w:sz w:val="26"/>
          <w:szCs w:val="26"/>
          <w:u w:val="single"/>
        </w:rPr>
        <w:t>:</w:t>
      </w:r>
    </w:p>
    <w:p w14:paraId="0C38071F"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gramStart"/>
      <w:r w:rsidRPr="00E54ED6">
        <w:rPr>
          <w:rFonts w:ascii="Times New Roman" w:hAnsi="Times New Roman" w:cs="Times New Roman"/>
          <w:sz w:val="26"/>
          <w:szCs w:val="26"/>
        </w:rPr>
        <w:t>Car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VehicleBase</w:t>
      </w:r>
      <w:proofErr w:type="spellEnd"/>
    </w:p>
    <w:p w14:paraId="5C75F24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33DC423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Car(</w:t>
      </w:r>
      <w:proofErr w:type="gramEnd"/>
      <w:r w:rsidRPr="00E54ED6">
        <w:rPr>
          <w:rFonts w:ascii="Times New Roman" w:hAnsi="Times New Roman" w:cs="Times New Roman"/>
          <w:sz w:val="26"/>
          <w:szCs w:val="26"/>
        </w:rPr>
        <w:t>string make, string model) : base(make, model) { }</w:t>
      </w:r>
    </w:p>
    <w:p w14:paraId="23E6240F" w14:textId="77777777" w:rsidR="00E54ED6" w:rsidRPr="00E54ED6" w:rsidRDefault="00E54ED6" w:rsidP="00E54ED6">
      <w:pPr>
        <w:rPr>
          <w:rFonts w:ascii="Times New Roman" w:hAnsi="Times New Roman" w:cs="Times New Roman"/>
          <w:sz w:val="26"/>
          <w:szCs w:val="26"/>
        </w:rPr>
      </w:pPr>
    </w:p>
    <w:p w14:paraId="4F021DA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gramStart"/>
      <w:r w:rsidRPr="00E54ED6">
        <w:rPr>
          <w:rFonts w:ascii="Times New Roman" w:hAnsi="Times New Roman" w:cs="Times New Roman"/>
          <w:sz w:val="26"/>
          <w:szCs w:val="26"/>
        </w:rPr>
        <w:t>Drive(</w:t>
      </w:r>
      <w:proofErr w:type="gramEnd"/>
      <w:r w:rsidRPr="00E54ED6">
        <w:rPr>
          <w:rFonts w:ascii="Times New Roman" w:hAnsi="Times New Roman" w:cs="Times New Roman"/>
          <w:sz w:val="26"/>
          <w:szCs w:val="26"/>
        </w:rPr>
        <w:t>)</w:t>
      </w:r>
    </w:p>
    <w:p w14:paraId="1F377C9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2EB34AD4"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($"{Make} {Model} is driving on the road.");</w:t>
      </w:r>
    </w:p>
    <w:p w14:paraId="2F4A73AB"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564439FE"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12719B12" w14:textId="77777777" w:rsidR="00E54ED6" w:rsidRPr="00E54ED6" w:rsidRDefault="00E54ED6" w:rsidP="00E54ED6">
      <w:pPr>
        <w:rPr>
          <w:rFonts w:ascii="Times New Roman" w:hAnsi="Times New Roman" w:cs="Times New Roman"/>
          <w:sz w:val="26"/>
          <w:szCs w:val="26"/>
        </w:rPr>
      </w:pPr>
    </w:p>
    <w:p w14:paraId="2B56B431"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gramStart"/>
      <w:r w:rsidRPr="00E54ED6">
        <w:rPr>
          <w:rFonts w:ascii="Times New Roman" w:hAnsi="Times New Roman" w:cs="Times New Roman"/>
          <w:sz w:val="26"/>
          <w:szCs w:val="26"/>
        </w:rPr>
        <w:t>Boat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VehicleBase</w:t>
      </w:r>
      <w:proofErr w:type="spellEnd"/>
    </w:p>
    <w:p w14:paraId="384B8D8C"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4582143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w:t>
      </w:r>
      <w:proofErr w:type="gramStart"/>
      <w:r w:rsidRPr="00E54ED6">
        <w:rPr>
          <w:rFonts w:ascii="Times New Roman" w:hAnsi="Times New Roman" w:cs="Times New Roman"/>
          <w:sz w:val="26"/>
          <w:szCs w:val="26"/>
        </w:rPr>
        <w:t>Boat(</w:t>
      </w:r>
      <w:proofErr w:type="gramEnd"/>
      <w:r w:rsidRPr="00E54ED6">
        <w:rPr>
          <w:rFonts w:ascii="Times New Roman" w:hAnsi="Times New Roman" w:cs="Times New Roman"/>
          <w:sz w:val="26"/>
          <w:szCs w:val="26"/>
        </w:rPr>
        <w:t>string make, string model) : base(make, model) { }</w:t>
      </w:r>
    </w:p>
    <w:p w14:paraId="2A4E7273" w14:textId="77777777" w:rsidR="00E54ED6" w:rsidRPr="00E54ED6" w:rsidRDefault="00E54ED6" w:rsidP="00E54ED6">
      <w:pPr>
        <w:rPr>
          <w:rFonts w:ascii="Times New Roman" w:hAnsi="Times New Roman" w:cs="Times New Roman"/>
          <w:sz w:val="26"/>
          <w:szCs w:val="26"/>
        </w:rPr>
      </w:pPr>
    </w:p>
    <w:p w14:paraId="1E8971E8"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gramStart"/>
      <w:r w:rsidRPr="00E54ED6">
        <w:rPr>
          <w:rFonts w:ascii="Times New Roman" w:hAnsi="Times New Roman" w:cs="Times New Roman"/>
          <w:sz w:val="26"/>
          <w:szCs w:val="26"/>
        </w:rPr>
        <w:t>Drive(</w:t>
      </w:r>
      <w:proofErr w:type="gramEnd"/>
      <w:r w:rsidRPr="00E54ED6">
        <w:rPr>
          <w:rFonts w:ascii="Times New Roman" w:hAnsi="Times New Roman" w:cs="Times New Roman"/>
          <w:sz w:val="26"/>
          <w:szCs w:val="26"/>
        </w:rPr>
        <w:t>)</w:t>
      </w:r>
    </w:p>
    <w:p w14:paraId="19E399B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4B8DB3F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($"{Make} {Model} is sailing on the water.");</w:t>
      </w:r>
    </w:p>
    <w:p w14:paraId="163CD495"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6B41C2A" w14:textId="77777777" w:rsidR="00E54ED6" w:rsidRPr="00E54ED6" w:rsidRDefault="00E54ED6" w:rsidP="00E54ED6">
      <w:pPr>
        <w:rPr>
          <w:rFonts w:ascii="Times New Roman" w:hAnsi="Times New Roman" w:cs="Times New Roman"/>
          <w:sz w:val="26"/>
          <w:szCs w:val="26"/>
        </w:rPr>
      </w:pPr>
    </w:p>
    <w:p w14:paraId="36A94E66"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 Overriding </w:t>
      </w:r>
      <w:proofErr w:type="spellStart"/>
      <w:r w:rsidRPr="00E54ED6">
        <w:rPr>
          <w:rFonts w:ascii="Times New Roman" w:hAnsi="Times New Roman" w:cs="Times New Roman"/>
          <w:sz w:val="26"/>
          <w:szCs w:val="26"/>
        </w:rPr>
        <w:t>StartEngine</w:t>
      </w:r>
      <w:proofErr w:type="spellEnd"/>
      <w:r w:rsidRPr="00E54ED6">
        <w:rPr>
          <w:rFonts w:ascii="Times New Roman" w:hAnsi="Times New Roman" w:cs="Times New Roman"/>
          <w:sz w:val="26"/>
          <w:szCs w:val="26"/>
        </w:rPr>
        <w:t xml:space="preserve"> for boat-specific </w:t>
      </w:r>
      <w:proofErr w:type="spellStart"/>
      <w:r w:rsidRPr="00E54ED6">
        <w:rPr>
          <w:rFonts w:ascii="Times New Roman" w:hAnsi="Times New Roman" w:cs="Times New Roman"/>
          <w:sz w:val="26"/>
          <w:szCs w:val="26"/>
        </w:rPr>
        <w:t>behavior</w:t>
      </w:r>
      <w:proofErr w:type="spellEnd"/>
    </w:p>
    <w:p w14:paraId="1831826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spellStart"/>
      <w:proofErr w:type="gramStart"/>
      <w:r w:rsidRPr="00E54ED6">
        <w:rPr>
          <w:rFonts w:ascii="Times New Roman" w:hAnsi="Times New Roman" w:cs="Times New Roman"/>
          <w:sz w:val="26"/>
          <w:szCs w:val="26"/>
        </w:rPr>
        <w:t>StartEngine</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w:t>
      </w:r>
    </w:p>
    <w:p w14:paraId="3E64CA70"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BB711CA"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($"{Make} {Model} boat engine started with a roar.");</w:t>
      </w:r>
    </w:p>
    <w:p w14:paraId="793249D2"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 xml:space="preserve">    }</w:t>
      </w:r>
    </w:p>
    <w:p w14:paraId="3AF54DF6" w14:textId="1946FC85" w:rsidR="00E54ED6" w:rsidRDefault="00E54ED6" w:rsidP="00E54ED6">
      <w:pPr>
        <w:rPr>
          <w:rFonts w:ascii="Times New Roman" w:hAnsi="Times New Roman" w:cs="Times New Roman"/>
          <w:sz w:val="26"/>
          <w:szCs w:val="26"/>
        </w:rPr>
      </w:pPr>
      <w:r w:rsidRPr="00E54ED6">
        <w:rPr>
          <w:rFonts w:ascii="Times New Roman" w:hAnsi="Times New Roman" w:cs="Times New Roman"/>
          <w:sz w:val="26"/>
          <w:szCs w:val="26"/>
        </w:rPr>
        <w:t>}</w:t>
      </w:r>
    </w:p>
    <w:p w14:paraId="1A557B7D" w14:textId="77777777" w:rsidR="00E54ED6" w:rsidRPr="00E54ED6" w:rsidRDefault="00E54ED6" w:rsidP="00E54ED6">
      <w:pPr>
        <w:rPr>
          <w:rFonts w:ascii="Times New Roman" w:hAnsi="Times New Roman" w:cs="Times New Roman"/>
          <w:sz w:val="26"/>
          <w:szCs w:val="26"/>
        </w:rPr>
      </w:pPr>
      <w:r w:rsidRPr="00E54ED6">
        <w:rPr>
          <w:rFonts w:ascii="Times New Roman" w:hAnsi="Times New Roman" w:cs="Times New Roman"/>
          <w:b/>
          <w:bCs/>
          <w:sz w:val="26"/>
          <w:szCs w:val="26"/>
        </w:rPr>
        <w:t>Why Combined Usage?</w:t>
      </w:r>
    </w:p>
    <w:p w14:paraId="5C6F21C8" w14:textId="77777777" w:rsidR="00E54ED6" w:rsidRPr="00E54ED6" w:rsidRDefault="00E54ED6" w:rsidP="00E54ED6">
      <w:pPr>
        <w:numPr>
          <w:ilvl w:val="0"/>
          <w:numId w:val="27"/>
        </w:numPr>
        <w:rPr>
          <w:rFonts w:ascii="Times New Roman" w:hAnsi="Times New Roman" w:cs="Times New Roman"/>
          <w:sz w:val="26"/>
          <w:szCs w:val="26"/>
        </w:rPr>
      </w:pPr>
      <w:r w:rsidRPr="00E54ED6">
        <w:rPr>
          <w:rFonts w:ascii="Times New Roman" w:hAnsi="Times New Roman" w:cs="Times New Roman"/>
          <w:b/>
          <w:bCs/>
          <w:sz w:val="26"/>
          <w:szCs w:val="26"/>
        </w:rPr>
        <w:t>Interface for Contract</w:t>
      </w: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IVehicle</w:t>
      </w:r>
      <w:proofErr w:type="spellEnd"/>
      <w:r w:rsidRPr="00E54ED6">
        <w:rPr>
          <w:rFonts w:ascii="Times New Roman" w:hAnsi="Times New Roman" w:cs="Times New Roman"/>
          <w:sz w:val="26"/>
          <w:szCs w:val="26"/>
        </w:rPr>
        <w:t xml:space="preserve"> ensures that all vehicles have </w:t>
      </w:r>
      <w:proofErr w:type="spellStart"/>
      <w:r w:rsidRPr="00E54ED6">
        <w:rPr>
          <w:rFonts w:ascii="Times New Roman" w:hAnsi="Times New Roman" w:cs="Times New Roman"/>
          <w:sz w:val="26"/>
          <w:szCs w:val="26"/>
        </w:rPr>
        <w:t>StartEngine</w:t>
      </w:r>
      <w:proofErr w:type="spellEnd"/>
      <w:r w:rsidRPr="00E54ED6">
        <w:rPr>
          <w:rFonts w:ascii="Times New Roman" w:hAnsi="Times New Roman" w:cs="Times New Roman"/>
          <w:sz w:val="26"/>
          <w:szCs w:val="26"/>
        </w:rPr>
        <w:t xml:space="preserve"> and </w:t>
      </w:r>
      <w:proofErr w:type="spellStart"/>
      <w:r w:rsidRPr="00E54ED6">
        <w:rPr>
          <w:rFonts w:ascii="Times New Roman" w:hAnsi="Times New Roman" w:cs="Times New Roman"/>
          <w:sz w:val="26"/>
          <w:szCs w:val="26"/>
        </w:rPr>
        <w:t>StopEngine</w:t>
      </w:r>
      <w:proofErr w:type="spellEnd"/>
      <w:r w:rsidRPr="00E54ED6">
        <w:rPr>
          <w:rFonts w:ascii="Times New Roman" w:hAnsi="Times New Roman" w:cs="Times New Roman"/>
          <w:sz w:val="26"/>
          <w:szCs w:val="26"/>
        </w:rPr>
        <w:t xml:space="preserve"> methods.</w:t>
      </w:r>
    </w:p>
    <w:p w14:paraId="2E6FD86A" w14:textId="77777777" w:rsidR="00E54ED6" w:rsidRPr="00E54ED6" w:rsidRDefault="00E54ED6" w:rsidP="00E54ED6">
      <w:pPr>
        <w:numPr>
          <w:ilvl w:val="0"/>
          <w:numId w:val="27"/>
        </w:numPr>
        <w:rPr>
          <w:rFonts w:ascii="Times New Roman" w:hAnsi="Times New Roman" w:cs="Times New Roman"/>
          <w:sz w:val="26"/>
          <w:szCs w:val="26"/>
        </w:rPr>
      </w:pPr>
      <w:r w:rsidRPr="00E54ED6">
        <w:rPr>
          <w:rFonts w:ascii="Times New Roman" w:hAnsi="Times New Roman" w:cs="Times New Roman"/>
          <w:b/>
          <w:bCs/>
          <w:sz w:val="26"/>
          <w:szCs w:val="26"/>
        </w:rPr>
        <w:t>Abstract Class for Shared Implementation</w:t>
      </w: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VehicleBase</w:t>
      </w:r>
      <w:proofErr w:type="spellEnd"/>
      <w:r w:rsidRPr="00E54ED6">
        <w:rPr>
          <w:rFonts w:ascii="Times New Roman" w:hAnsi="Times New Roman" w:cs="Times New Roman"/>
          <w:sz w:val="26"/>
          <w:szCs w:val="26"/>
        </w:rPr>
        <w:t xml:space="preserve"> provides common properties and default </w:t>
      </w:r>
      <w:proofErr w:type="spellStart"/>
      <w:r w:rsidRPr="00E54ED6">
        <w:rPr>
          <w:rFonts w:ascii="Times New Roman" w:hAnsi="Times New Roman" w:cs="Times New Roman"/>
          <w:sz w:val="26"/>
          <w:szCs w:val="26"/>
        </w:rPr>
        <w:t>behaviors</w:t>
      </w:r>
      <w:proofErr w:type="spellEnd"/>
      <w:r w:rsidRPr="00E54ED6">
        <w:rPr>
          <w:rFonts w:ascii="Times New Roman" w:hAnsi="Times New Roman" w:cs="Times New Roman"/>
          <w:sz w:val="26"/>
          <w:szCs w:val="26"/>
        </w:rPr>
        <w:t>, reducing duplication.</w:t>
      </w:r>
    </w:p>
    <w:p w14:paraId="13CE1D6C" w14:textId="77777777" w:rsidR="00E54ED6" w:rsidRPr="00E54ED6" w:rsidRDefault="00E54ED6" w:rsidP="00E54ED6">
      <w:pPr>
        <w:numPr>
          <w:ilvl w:val="0"/>
          <w:numId w:val="27"/>
        </w:numPr>
        <w:rPr>
          <w:rFonts w:ascii="Times New Roman" w:hAnsi="Times New Roman" w:cs="Times New Roman"/>
          <w:sz w:val="26"/>
          <w:szCs w:val="26"/>
        </w:rPr>
      </w:pPr>
      <w:r w:rsidRPr="00E54ED6">
        <w:rPr>
          <w:rFonts w:ascii="Times New Roman" w:hAnsi="Times New Roman" w:cs="Times New Roman"/>
          <w:b/>
          <w:bCs/>
          <w:sz w:val="26"/>
          <w:szCs w:val="26"/>
        </w:rPr>
        <w:t>Flexibility in Concrete Classes</w:t>
      </w:r>
      <w:r w:rsidRPr="00E54ED6">
        <w:rPr>
          <w:rFonts w:ascii="Times New Roman" w:hAnsi="Times New Roman" w:cs="Times New Roman"/>
          <w:sz w:val="26"/>
          <w:szCs w:val="26"/>
        </w:rPr>
        <w:t xml:space="preserve">: Specific vehicles like Car and Boat can have unique implementations and override shared </w:t>
      </w:r>
      <w:proofErr w:type="spellStart"/>
      <w:r w:rsidRPr="00E54ED6">
        <w:rPr>
          <w:rFonts w:ascii="Times New Roman" w:hAnsi="Times New Roman" w:cs="Times New Roman"/>
          <w:sz w:val="26"/>
          <w:szCs w:val="26"/>
        </w:rPr>
        <w:t>behaviors</w:t>
      </w:r>
      <w:proofErr w:type="spellEnd"/>
      <w:r w:rsidRPr="00E54ED6">
        <w:rPr>
          <w:rFonts w:ascii="Times New Roman" w:hAnsi="Times New Roman" w:cs="Times New Roman"/>
          <w:sz w:val="26"/>
          <w:szCs w:val="26"/>
        </w:rPr>
        <w:t xml:space="preserve"> as needed.</w:t>
      </w:r>
    </w:p>
    <w:p w14:paraId="72BC6D92" w14:textId="77777777" w:rsidR="00E54ED6" w:rsidRPr="00E54ED6" w:rsidRDefault="00E54ED6" w:rsidP="00E54ED6">
      <w:pPr>
        <w:pStyle w:val="ListParagraph"/>
        <w:numPr>
          <w:ilvl w:val="0"/>
          <w:numId w:val="27"/>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4ED6">
        <w:rPr>
          <w:rFonts w:ascii="Times New Roman" w:eastAsia="Times New Roman" w:hAnsi="Times New Roman" w:cs="Times New Roman"/>
          <w:b/>
          <w:bCs/>
          <w:kern w:val="0"/>
          <w:sz w:val="36"/>
          <w:szCs w:val="36"/>
          <w:lang w:eastAsia="en-IN"/>
          <w14:ligatures w14:val="none"/>
        </w:rPr>
        <w:lastRenderedPageBreak/>
        <w:t>Summary of When to Use Interfaces vs. Abstract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gridCol w:w="3231"/>
        <w:gridCol w:w="3556"/>
      </w:tblGrid>
      <w:tr w:rsidR="00E54ED6" w:rsidRPr="00E54ED6" w14:paraId="6EEC7561" w14:textId="77777777" w:rsidTr="00E54ED6">
        <w:trPr>
          <w:tblHeader/>
          <w:tblCellSpacing w:w="15" w:type="dxa"/>
        </w:trPr>
        <w:tc>
          <w:tcPr>
            <w:tcW w:w="0" w:type="auto"/>
            <w:vAlign w:val="center"/>
            <w:hideMark/>
          </w:tcPr>
          <w:p w14:paraId="41C4615E" w14:textId="77777777" w:rsidR="00E54ED6" w:rsidRPr="00E54ED6" w:rsidRDefault="00E54ED6" w:rsidP="00E54ED6">
            <w:pPr>
              <w:spacing w:after="0" w:line="240" w:lineRule="auto"/>
              <w:jc w:val="center"/>
              <w:rPr>
                <w:rFonts w:ascii="Times New Roman" w:eastAsia="Times New Roman" w:hAnsi="Times New Roman" w:cs="Times New Roman"/>
                <w:b/>
                <w:bCs/>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Criteria</w:t>
            </w:r>
          </w:p>
        </w:tc>
        <w:tc>
          <w:tcPr>
            <w:tcW w:w="0" w:type="auto"/>
            <w:vAlign w:val="center"/>
            <w:hideMark/>
          </w:tcPr>
          <w:p w14:paraId="25D81935" w14:textId="77777777" w:rsidR="00E54ED6" w:rsidRPr="00E54ED6" w:rsidRDefault="00E54ED6" w:rsidP="00E54ED6">
            <w:pPr>
              <w:spacing w:after="0" w:line="240" w:lineRule="auto"/>
              <w:jc w:val="center"/>
              <w:rPr>
                <w:rFonts w:ascii="Times New Roman" w:eastAsia="Times New Roman" w:hAnsi="Times New Roman" w:cs="Times New Roman"/>
                <w:b/>
                <w:bCs/>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Interface</w:t>
            </w:r>
          </w:p>
        </w:tc>
        <w:tc>
          <w:tcPr>
            <w:tcW w:w="0" w:type="auto"/>
            <w:vAlign w:val="center"/>
            <w:hideMark/>
          </w:tcPr>
          <w:p w14:paraId="6E4BD9B9" w14:textId="77777777" w:rsidR="00E54ED6" w:rsidRPr="00E54ED6" w:rsidRDefault="00E54ED6" w:rsidP="00E54ED6">
            <w:pPr>
              <w:spacing w:after="0" w:line="240" w:lineRule="auto"/>
              <w:jc w:val="center"/>
              <w:rPr>
                <w:rFonts w:ascii="Times New Roman" w:eastAsia="Times New Roman" w:hAnsi="Times New Roman" w:cs="Times New Roman"/>
                <w:b/>
                <w:bCs/>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Abstract Class</w:t>
            </w:r>
          </w:p>
        </w:tc>
      </w:tr>
      <w:tr w:rsidR="00E54ED6" w:rsidRPr="00E54ED6" w14:paraId="021A9CA6" w14:textId="77777777" w:rsidTr="00E54ED6">
        <w:trPr>
          <w:tblCellSpacing w:w="15" w:type="dxa"/>
        </w:trPr>
        <w:tc>
          <w:tcPr>
            <w:tcW w:w="0" w:type="auto"/>
            <w:vAlign w:val="center"/>
            <w:hideMark/>
          </w:tcPr>
          <w:p w14:paraId="00600F17"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Multiple Inheritance</w:t>
            </w:r>
          </w:p>
        </w:tc>
        <w:tc>
          <w:tcPr>
            <w:tcW w:w="0" w:type="auto"/>
            <w:vAlign w:val="center"/>
            <w:hideMark/>
          </w:tcPr>
          <w:p w14:paraId="002F9AC9"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Supported (multiple interfaces can be implemented)</w:t>
            </w:r>
          </w:p>
        </w:tc>
        <w:tc>
          <w:tcPr>
            <w:tcW w:w="0" w:type="auto"/>
            <w:vAlign w:val="center"/>
            <w:hideMark/>
          </w:tcPr>
          <w:p w14:paraId="3D51B1B1"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Not supported (single inheritance)</w:t>
            </w:r>
          </w:p>
        </w:tc>
      </w:tr>
      <w:tr w:rsidR="00E54ED6" w:rsidRPr="00E54ED6" w14:paraId="3A41D18D" w14:textId="77777777" w:rsidTr="00E54ED6">
        <w:trPr>
          <w:tblCellSpacing w:w="15" w:type="dxa"/>
        </w:trPr>
        <w:tc>
          <w:tcPr>
            <w:tcW w:w="0" w:type="auto"/>
            <w:vAlign w:val="center"/>
            <w:hideMark/>
          </w:tcPr>
          <w:p w14:paraId="51F8337E"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Shared Code or State</w:t>
            </w:r>
          </w:p>
        </w:tc>
        <w:tc>
          <w:tcPr>
            <w:tcW w:w="0" w:type="auto"/>
            <w:vAlign w:val="center"/>
            <w:hideMark/>
          </w:tcPr>
          <w:p w14:paraId="39DC428A"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No (interfaces cannot hold state)</w:t>
            </w:r>
          </w:p>
        </w:tc>
        <w:tc>
          <w:tcPr>
            <w:tcW w:w="0" w:type="auto"/>
            <w:vAlign w:val="center"/>
            <w:hideMark/>
          </w:tcPr>
          <w:p w14:paraId="51F189D7"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Yes (can hold fields and properties)</w:t>
            </w:r>
          </w:p>
        </w:tc>
      </w:tr>
      <w:tr w:rsidR="00E54ED6" w:rsidRPr="00E54ED6" w14:paraId="579395B3" w14:textId="77777777" w:rsidTr="00E54ED6">
        <w:trPr>
          <w:tblCellSpacing w:w="15" w:type="dxa"/>
        </w:trPr>
        <w:tc>
          <w:tcPr>
            <w:tcW w:w="0" w:type="auto"/>
            <w:vAlign w:val="center"/>
            <w:hideMark/>
          </w:tcPr>
          <w:p w14:paraId="0A10DCE7"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Default Implementations</w:t>
            </w:r>
          </w:p>
        </w:tc>
        <w:tc>
          <w:tcPr>
            <w:tcW w:w="0" w:type="auto"/>
            <w:vAlign w:val="center"/>
            <w:hideMark/>
          </w:tcPr>
          <w:p w14:paraId="43F732C1"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Yes (since C# 8.0)</w:t>
            </w:r>
          </w:p>
        </w:tc>
        <w:tc>
          <w:tcPr>
            <w:tcW w:w="0" w:type="auto"/>
            <w:vAlign w:val="center"/>
            <w:hideMark/>
          </w:tcPr>
          <w:p w14:paraId="7D62EFB9"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Yes</w:t>
            </w:r>
          </w:p>
        </w:tc>
      </w:tr>
      <w:tr w:rsidR="00E54ED6" w:rsidRPr="00E54ED6" w14:paraId="501CD161" w14:textId="77777777" w:rsidTr="00E54ED6">
        <w:trPr>
          <w:tblCellSpacing w:w="15" w:type="dxa"/>
        </w:trPr>
        <w:tc>
          <w:tcPr>
            <w:tcW w:w="0" w:type="auto"/>
            <w:vAlign w:val="center"/>
            <w:hideMark/>
          </w:tcPr>
          <w:p w14:paraId="53E2D9DB"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Constructors</w:t>
            </w:r>
          </w:p>
        </w:tc>
        <w:tc>
          <w:tcPr>
            <w:tcW w:w="0" w:type="auto"/>
            <w:vAlign w:val="center"/>
            <w:hideMark/>
          </w:tcPr>
          <w:p w14:paraId="40CC7AA1"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No constructors</w:t>
            </w:r>
          </w:p>
        </w:tc>
        <w:tc>
          <w:tcPr>
            <w:tcW w:w="0" w:type="auto"/>
            <w:vAlign w:val="center"/>
            <w:hideMark/>
          </w:tcPr>
          <w:p w14:paraId="7F8944AE"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Yes constructors</w:t>
            </w:r>
          </w:p>
        </w:tc>
      </w:tr>
      <w:tr w:rsidR="00E54ED6" w:rsidRPr="00E54ED6" w14:paraId="1FE4660F" w14:textId="77777777" w:rsidTr="00E54ED6">
        <w:trPr>
          <w:tblCellSpacing w:w="15" w:type="dxa"/>
        </w:trPr>
        <w:tc>
          <w:tcPr>
            <w:tcW w:w="0" w:type="auto"/>
            <w:vAlign w:val="center"/>
            <w:hideMark/>
          </w:tcPr>
          <w:p w14:paraId="7C994DFA"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Versioning (Adding Methods)</w:t>
            </w:r>
          </w:p>
        </w:tc>
        <w:tc>
          <w:tcPr>
            <w:tcW w:w="0" w:type="auto"/>
            <w:vAlign w:val="center"/>
            <w:hideMark/>
          </w:tcPr>
          <w:p w14:paraId="20516490"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Easier with default implementations</w:t>
            </w:r>
          </w:p>
        </w:tc>
        <w:tc>
          <w:tcPr>
            <w:tcW w:w="0" w:type="auto"/>
            <w:vAlign w:val="center"/>
            <w:hideMark/>
          </w:tcPr>
          <w:p w14:paraId="6D8B9BC9"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Can lead to breaking changes if abstract methods are added</w:t>
            </w:r>
          </w:p>
        </w:tc>
      </w:tr>
      <w:tr w:rsidR="00E54ED6" w:rsidRPr="00E54ED6" w14:paraId="01E8277F" w14:textId="77777777" w:rsidTr="00E54ED6">
        <w:trPr>
          <w:tblCellSpacing w:w="15" w:type="dxa"/>
        </w:trPr>
        <w:tc>
          <w:tcPr>
            <w:tcW w:w="0" w:type="auto"/>
            <w:vAlign w:val="center"/>
            <w:hideMark/>
          </w:tcPr>
          <w:p w14:paraId="182C00A1"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Use Case Examples</w:t>
            </w:r>
          </w:p>
        </w:tc>
        <w:tc>
          <w:tcPr>
            <w:tcW w:w="0" w:type="auto"/>
            <w:vAlign w:val="center"/>
            <w:hideMark/>
          </w:tcPr>
          <w:p w14:paraId="6B20D649"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Plug-in architectures</w:t>
            </w:r>
          </w:p>
        </w:tc>
        <w:tc>
          <w:tcPr>
            <w:tcW w:w="0" w:type="auto"/>
            <w:vAlign w:val="center"/>
            <w:hideMark/>
          </w:tcPr>
          <w:p w14:paraId="65C99864"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Template method patterns</w:t>
            </w:r>
          </w:p>
        </w:tc>
      </w:tr>
      <w:tr w:rsidR="00E54ED6" w:rsidRPr="00E54ED6" w14:paraId="3329FFD2" w14:textId="77777777" w:rsidTr="00E54ED6">
        <w:trPr>
          <w:tblCellSpacing w:w="15" w:type="dxa"/>
        </w:trPr>
        <w:tc>
          <w:tcPr>
            <w:tcW w:w="0" w:type="auto"/>
            <w:vAlign w:val="center"/>
            <w:hideMark/>
          </w:tcPr>
          <w:p w14:paraId="423FED95"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98A3AAF"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Defining contracts for unrelated classes</w:t>
            </w:r>
          </w:p>
        </w:tc>
        <w:tc>
          <w:tcPr>
            <w:tcW w:w="0" w:type="auto"/>
            <w:vAlign w:val="center"/>
            <w:hideMark/>
          </w:tcPr>
          <w:p w14:paraId="36FA15FB"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Shared base functionality</w:t>
            </w:r>
          </w:p>
        </w:tc>
      </w:tr>
      <w:tr w:rsidR="00E54ED6" w:rsidRPr="00E54ED6" w14:paraId="0C32593B" w14:textId="77777777" w:rsidTr="00E54ED6">
        <w:trPr>
          <w:tblCellSpacing w:w="15" w:type="dxa"/>
        </w:trPr>
        <w:tc>
          <w:tcPr>
            <w:tcW w:w="0" w:type="auto"/>
            <w:vAlign w:val="center"/>
            <w:hideMark/>
          </w:tcPr>
          <w:p w14:paraId="6D47F99F"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D403CE6"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Enabling multiple capabilities to a class</w:t>
            </w:r>
          </w:p>
        </w:tc>
        <w:tc>
          <w:tcPr>
            <w:tcW w:w="0" w:type="auto"/>
            <w:vAlign w:val="center"/>
            <w:hideMark/>
          </w:tcPr>
          <w:p w14:paraId="246D3260"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Maintaining shared state</w:t>
            </w:r>
          </w:p>
        </w:tc>
      </w:tr>
      <w:tr w:rsidR="00E54ED6" w:rsidRPr="00E54ED6" w14:paraId="0E1673B0" w14:textId="77777777" w:rsidTr="00E54ED6">
        <w:trPr>
          <w:tblCellSpacing w:w="15" w:type="dxa"/>
        </w:trPr>
        <w:tc>
          <w:tcPr>
            <w:tcW w:w="0" w:type="auto"/>
            <w:vAlign w:val="center"/>
            <w:hideMark/>
          </w:tcPr>
          <w:p w14:paraId="0295E36F"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When to Prefer Interface</w:t>
            </w:r>
          </w:p>
        </w:tc>
        <w:tc>
          <w:tcPr>
            <w:tcW w:w="0" w:type="auto"/>
            <w:vAlign w:val="center"/>
            <w:hideMark/>
          </w:tcPr>
          <w:p w14:paraId="4B42D93D"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6"/>
                <w:szCs w:val="26"/>
                <w:lang w:eastAsia="en-IN"/>
                <w14:ligatures w14:val="none"/>
              </w:rPr>
            </w:pPr>
            <w:r w:rsidRPr="00E54ED6">
              <w:rPr>
                <w:rFonts w:ascii="Times New Roman" w:eastAsia="Times New Roman" w:hAnsi="Times New Roman" w:cs="Times New Roman"/>
                <w:color w:val="ED7D31" w:themeColor="accent2"/>
                <w:kern w:val="0"/>
                <w:sz w:val="26"/>
                <w:szCs w:val="26"/>
                <w:lang w:eastAsia="en-IN"/>
                <w14:ligatures w14:val="none"/>
              </w:rPr>
              <w:t>- When defining a contract without shared code</w:t>
            </w:r>
          </w:p>
        </w:tc>
        <w:tc>
          <w:tcPr>
            <w:tcW w:w="0" w:type="auto"/>
            <w:vAlign w:val="center"/>
            <w:hideMark/>
          </w:tcPr>
          <w:p w14:paraId="5E94D0AD"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6"/>
                <w:szCs w:val="26"/>
                <w:lang w:eastAsia="en-IN"/>
                <w14:ligatures w14:val="none"/>
              </w:rPr>
            </w:pPr>
            <w:r w:rsidRPr="00E54ED6">
              <w:rPr>
                <w:rFonts w:ascii="Times New Roman" w:eastAsia="Times New Roman" w:hAnsi="Times New Roman" w:cs="Times New Roman"/>
                <w:color w:val="ED7D31" w:themeColor="accent2"/>
                <w:kern w:val="0"/>
                <w:sz w:val="26"/>
                <w:szCs w:val="26"/>
                <w:lang w:eastAsia="en-IN"/>
                <w14:ligatures w14:val="none"/>
              </w:rPr>
              <w:t>- When multiple unrelated classes need to implement the same functionality</w:t>
            </w:r>
          </w:p>
        </w:tc>
      </w:tr>
      <w:tr w:rsidR="00E54ED6" w:rsidRPr="00E54ED6" w14:paraId="50977830" w14:textId="77777777" w:rsidTr="00E54ED6">
        <w:trPr>
          <w:tblCellSpacing w:w="15" w:type="dxa"/>
        </w:trPr>
        <w:tc>
          <w:tcPr>
            <w:tcW w:w="0" w:type="auto"/>
            <w:vAlign w:val="center"/>
            <w:hideMark/>
          </w:tcPr>
          <w:p w14:paraId="0E60DD90"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520A0C0"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6"/>
                <w:szCs w:val="26"/>
                <w:lang w:eastAsia="en-IN"/>
                <w14:ligatures w14:val="none"/>
              </w:rPr>
            </w:pPr>
            <w:r w:rsidRPr="00E54ED6">
              <w:rPr>
                <w:rFonts w:ascii="Times New Roman" w:eastAsia="Times New Roman" w:hAnsi="Times New Roman" w:cs="Times New Roman"/>
                <w:color w:val="ED7D31" w:themeColor="accent2"/>
                <w:kern w:val="0"/>
                <w:sz w:val="26"/>
                <w:szCs w:val="26"/>
                <w:lang w:eastAsia="en-IN"/>
                <w14:ligatures w14:val="none"/>
              </w:rPr>
              <w:t>- When multiple inheritance of type is required</w:t>
            </w:r>
          </w:p>
        </w:tc>
        <w:tc>
          <w:tcPr>
            <w:tcW w:w="0" w:type="auto"/>
            <w:vAlign w:val="center"/>
            <w:hideMark/>
          </w:tcPr>
          <w:p w14:paraId="3FC3AB82"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6"/>
                <w:szCs w:val="26"/>
                <w:lang w:eastAsia="en-IN"/>
                <w14:ligatures w14:val="none"/>
              </w:rPr>
            </w:pPr>
          </w:p>
        </w:tc>
      </w:tr>
      <w:tr w:rsidR="00E54ED6" w:rsidRPr="00E54ED6" w14:paraId="6ADB2CDF" w14:textId="77777777" w:rsidTr="00E54ED6">
        <w:trPr>
          <w:tblCellSpacing w:w="15" w:type="dxa"/>
        </w:trPr>
        <w:tc>
          <w:tcPr>
            <w:tcW w:w="0" w:type="auto"/>
            <w:vAlign w:val="center"/>
            <w:hideMark/>
          </w:tcPr>
          <w:p w14:paraId="5DEA9ABC" w14:textId="77777777" w:rsidR="00E54ED6" w:rsidRPr="00E54ED6" w:rsidRDefault="00E54ED6" w:rsidP="00E54ED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C3EFB36"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6"/>
                <w:szCs w:val="26"/>
                <w:lang w:eastAsia="en-IN"/>
                <w14:ligatures w14:val="none"/>
              </w:rPr>
            </w:pPr>
            <w:r w:rsidRPr="00E54ED6">
              <w:rPr>
                <w:rFonts w:ascii="Times New Roman" w:eastAsia="Times New Roman" w:hAnsi="Times New Roman" w:cs="Times New Roman"/>
                <w:color w:val="ED7D31" w:themeColor="accent2"/>
                <w:kern w:val="0"/>
                <w:sz w:val="26"/>
                <w:szCs w:val="26"/>
                <w:lang w:eastAsia="en-IN"/>
                <w14:ligatures w14:val="none"/>
              </w:rPr>
              <w:t>- When you expect unrelated classes to implement your interface</w:t>
            </w:r>
          </w:p>
        </w:tc>
        <w:tc>
          <w:tcPr>
            <w:tcW w:w="0" w:type="auto"/>
            <w:vAlign w:val="center"/>
            <w:hideMark/>
          </w:tcPr>
          <w:p w14:paraId="67380315"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6"/>
                <w:szCs w:val="26"/>
                <w:lang w:eastAsia="en-IN"/>
                <w14:ligatures w14:val="none"/>
              </w:rPr>
            </w:pPr>
          </w:p>
        </w:tc>
      </w:tr>
      <w:tr w:rsidR="00E54ED6" w:rsidRPr="00E54ED6" w14:paraId="7A60C3C1" w14:textId="77777777" w:rsidTr="00E54ED6">
        <w:trPr>
          <w:tblCellSpacing w:w="15" w:type="dxa"/>
        </w:trPr>
        <w:tc>
          <w:tcPr>
            <w:tcW w:w="0" w:type="auto"/>
            <w:vAlign w:val="center"/>
            <w:hideMark/>
          </w:tcPr>
          <w:p w14:paraId="75554498"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When to Prefer Abstract Class</w:t>
            </w:r>
          </w:p>
        </w:tc>
        <w:tc>
          <w:tcPr>
            <w:tcW w:w="0" w:type="auto"/>
            <w:vAlign w:val="center"/>
            <w:hideMark/>
          </w:tcPr>
          <w:p w14:paraId="63357679"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E54ED6">
              <w:rPr>
                <w:rFonts w:ascii="Times New Roman" w:eastAsia="Times New Roman" w:hAnsi="Times New Roman" w:cs="Times New Roman"/>
                <w:color w:val="ED7D31" w:themeColor="accent2"/>
                <w:kern w:val="0"/>
                <w:sz w:val="24"/>
                <w:szCs w:val="24"/>
                <w:lang w:eastAsia="en-IN"/>
                <w14:ligatures w14:val="none"/>
              </w:rPr>
              <w:t>- When you have shared code and state to maintain</w:t>
            </w:r>
          </w:p>
        </w:tc>
        <w:tc>
          <w:tcPr>
            <w:tcW w:w="0" w:type="auto"/>
            <w:vAlign w:val="center"/>
            <w:hideMark/>
          </w:tcPr>
          <w:p w14:paraId="150EF885"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E54ED6">
              <w:rPr>
                <w:rFonts w:ascii="Times New Roman" w:eastAsia="Times New Roman" w:hAnsi="Times New Roman" w:cs="Times New Roman"/>
                <w:color w:val="ED7D31" w:themeColor="accent2"/>
                <w:kern w:val="0"/>
                <w:sz w:val="24"/>
                <w:szCs w:val="24"/>
                <w:lang w:eastAsia="en-IN"/>
                <w14:ligatures w14:val="none"/>
              </w:rPr>
              <w:t>- When you need to provide common base functionality with some implementation</w:t>
            </w:r>
          </w:p>
        </w:tc>
      </w:tr>
      <w:tr w:rsidR="00E54ED6" w:rsidRPr="00E54ED6" w14:paraId="7AC5D843" w14:textId="77777777" w:rsidTr="00E54ED6">
        <w:trPr>
          <w:tblCellSpacing w:w="15" w:type="dxa"/>
        </w:trPr>
        <w:tc>
          <w:tcPr>
            <w:tcW w:w="0" w:type="auto"/>
            <w:vAlign w:val="center"/>
            <w:hideMark/>
          </w:tcPr>
          <w:p w14:paraId="6D42C137"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4FB4FCB"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E54ED6">
              <w:rPr>
                <w:rFonts w:ascii="Times New Roman" w:eastAsia="Times New Roman" w:hAnsi="Times New Roman" w:cs="Times New Roman"/>
                <w:color w:val="ED7D31" w:themeColor="accent2"/>
                <w:kern w:val="0"/>
                <w:sz w:val="24"/>
                <w:szCs w:val="24"/>
                <w:lang w:eastAsia="en-IN"/>
                <w14:ligatures w14:val="none"/>
              </w:rPr>
              <w:t xml:space="preserve">- When you want to define a base class with default </w:t>
            </w:r>
            <w:proofErr w:type="spellStart"/>
            <w:r w:rsidRPr="00E54ED6">
              <w:rPr>
                <w:rFonts w:ascii="Times New Roman" w:eastAsia="Times New Roman" w:hAnsi="Times New Roman" w:cs="Times New Roman"/>
                <w:color w:val="ED7D31" w:themeColor="accent2"/>
                <w:kern w:val="0"/>
                <w:sz w:val="24"/>
                <w:szCs w:val="24"/>
                <w:lang w:eastAsia="en-IN"/>
                <w14:ligatures w14:val="none"/>
              </w:rPr>
              <w:t>behaviors</w:t>
            </w:r>
            <w:proofErr w:type="spellEnd"/>
          </w:p>
        </w:tc>
        <w:tc>
          <w:tcPr>
            <w:tcW w:w="0" w:type="auto"/>
            <w:vAlign w:val="center"/>
            <w:hideMark/>
          </w:tcPr>
          <w:p w14:paraId="2830FF7B" w14:textId="77777777" w:rsidR="00E54ED6" w:rsidRPr="00E54ED6" w:rsidRDefault="00E54ED6" w:rsidP="00E54ED6">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E54ED6">
              <w:rPr>
                <w:rFonts w:ascii="Times New Roman" w:eastAsia="Times New Roman" w:hAnsi="Times New Roman" w:cs="Times New Roman"/>
                <w:color w:val="ED7D31" w:themeColor="accent2"/>
                <w:kern w:val="0"/>
                <w:sz w:val="24"/>
                <w:szCs w:val="24"/>
                <w:lang w:eastAsia="en-IN"/>
                <w14:ligatures w14:val="none"/>
              </w:rPr>
              <w:t>- When you want to enforce a base structure while allowing flexibility</w:t>
            </w:r>
          </w:p>
        </w:tc>
      </w:tr>
      <w:tr w:rsidR="00E54ED6" w:rsidRPr="00E54ED6" w14:paraId="083AB529" w14:textId="77777777" w:rsidTr="00E54ED6">
        <w:trPr>
          <w:tblCellSpacing w:w="15" w:type="dxa"/>
        </w:trPr>
        <w:tc>
          <w:tcPr>
            <w:tcW w:w="0" w:type="auto"/>
            <w:vAlign w:val="center"/>
            <w:hideMark/>
          </w:tcPr>
          <w:p w14:paraId="13068697" w14:textId="77777777" w:rsidR="00E54ED6" w:rsidRP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C661942" w14:textId="77777777" w:rsidR="00E54ED6" w:rsidRPr="00E54ED6" w:rsidRDefault="00E54ED6" w:rsidP="00E54ED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3E3E0F9" w14:textId="77777777" w:rsidR="00E54ED6" w:rsidRPr="00E54ED6" w:rsidRDefault="00E54ED6" w:rsidP="00E54ED6">
            <w:pPr>
              <w:spacing w:after="0" w:line="240" w:lineRule="auto"/>
              <w:rPr>
                <w:rFonts w:ascii="Times New Roman" w:eastAsia="Times New Roman" w:hAnsi="Times New Roman" w:cs="Times New Roman"/>
                <w:kern w:val="0"/>
                <w:sz w:val="20"/>
                <w:szCs w:val="20"/>
                <w:lang w:eastAsia="en-IN"/>
                <w14:ligatures w14:val="none"/>
              </w:rPr>
            </w:pPr>
          </w:p>
        </w:tc>
      </w:tr>
    </w:tbl>
    <w:p w14:paraId="152BF9F8" w14:textId="173440AB" w:rsidR="00E54ED6" w:rsidRDefault="00E54ED6" w:rsidP="00E54ED6">
      <w:pPr>
        <w:spacing w:after="0" w:line="240" w:lineRule="auto"/>
        <w:rPr>
          <w:rFonts w:ascii="Times New Roman" w:eastAsia="Times New Roman" w:hAnsi="Times New Roman" w:cs="Times New Roman"/>
          <w:kern w:val="0"/>
          <w:sz w:val="24"/>
          <w:szCs w:val="24"/>
          <w:lang w:eastAsia="en-IN"/>
          <w14:ligatures w14:val="none"/>
        </w:rPr>
      </w:pPr>
    </w:p>
    <w:p w14:paraId="5C2E576C" w14:textId="77777777" w:rsidR="00E54ED6" w:rsidRPr="00E54ED6" w:rsidRDefault="00E54ED6" w:rsidP="00E54ED6">
      <w:pPr>
        <w:spacing w:after="0" w:line="240" w:lineRule="auto"/>
        <w:rPr>
          <w:rFonts w:ascii="Times New Roman" w:eastAsia="Times New Roman" w:hAnsi="Times New Roman" w:cs="Times New Roman"/>
          <w:b/>
          <w:bCs/>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1. Payment Processing System</w:t>
      </w:r>
    </w:p>
    <w:p w14:paraId="78DCA9FD" w14:textId="77777777" w:rsidR="00E54ED6" w:rsidRPr="00E54ED6" w:rsidRDefault="00E54ED6" w:rsidP="00E54ED6">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b/>
          <w:bCs/>
          <w:kern w:val="0"/>
          <w:sz w:val="24"/>
          <w:szCs w:val="24"/>
          <w:lang w:eastAsia="en-IN"/>
          <w14:ligatures w14:val="none"/>
        </w:rPr>
        <w:t>Interfaces for Different Payment Methods</w:t>
      </w:r>
      <w:r w:rsidRPr="00E54ED6">
        <w:rPr>
          <w:rFonts w:ascii="Times New Roman" w:eastAsia="Times New Roman" w:hAnsi="Times New Roman" w:cs="Times New Roman"/>
          <w:kern w:val="0"/>
          <w:sz w:val="24"/>
          <w:szCs w:val="24"/>
          <w:lang w:eastAsia="en-IN"/>
          <w14:ligatures w14:val="none"/>
        </w:rPr>
        <w:t>:</w:t>
      </w:r>
    </w:p>
    <w:p w14:paraId="4906FCE6"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public interface </w:t>
      </w:r>
      <w:proofErr w:type="spellStart"/>
      <w:r w:rsidRPr="00E54ED6">
        <w:rPr>
          <w:rFonts w:ascii="Times New Roman" w:eastAsia="Times New Roman" w:hAnsi="Times New Roman" w:cs="Times New Roman"/>
          <w:kern w:val="0"/>
          <w:sz w:val="24"/>
          <w:szCs w:val="24"/>
          <w:lang w:eastAsia="en-IN"/>
          <w14:ligatures w14:val="none"/>
        </w:rPr>
        <w:t>IPaymentMethod</w:t>
      </w:r>
      <w:proofErr w:type="spellEnd"/>
    </w:p>
    <w:p w14:paraId="2C20CD83"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w:t>
      </w:r>
    </w:p>
    <w:p w14:paraId="0178D8C9"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    void </w:t>
      </w:r>
      <w:proofErr w:type="gramStart"/>
      <w:r w:rsidRPr="00E54ED6">
        <w:rPr>
          <w:rFonts w:ascii="Times New Roman" w:eastAsia="Times New Roman" w:hAnsi="Times New Roman" w:cs="Times New Roman"/>
          <w:kern w:val="0"/>
          <w:sz w:val="24"/>
          <w:szCs w:val="24"/>
          <w:lang w:eastAsia="en-IN"/>
          <w14:ligatures w14:val="none"/>
        </w:rPr>
        <w:t>Pay(</w:t>
      </w:r>
      <w:proofErr w:type="gramEnd"/>
      <w:r w:rsidRPr="00E54ED6">
        <w:rPr>
          <w:rFonts w:ascii="Times New Roman" w:eastAsia="Times New Roman" w:hAnsi="Times New Roman" w:cs="Times New Roman"/>
          <w:kern w:val="0"/>
          <w:sz w:val="24"/>
          <w:szCs w:val="24"/>
          <w:lang w:eastAsia="en-IN"/>
          <w14:ligatures w14:val="none"/>
        </w:rPr>
        <w:t>decimal amount);</w:t>
      </w:r>
    </w:p>
    <w:p w14:paraId="1421415B"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    void </w:t>
      </w:r>
      <w:proofErr w:type="gramStart"/>
      <w:r w:rsidRPr="00E54ED6">
        <w:rPr>
          <w:rFonts w:ascii="Times New Roman" w:eastAsia="Times New Roman" w:hAnsi="Times New Roman" w:cs="Times New Roman"/>
          <w:kern w:val="0"/>
          <w:sz w:val="24"/>
          <w:szCs w:val="24"/>
          <w:lang w:eastAsia="en-IN"/>
          <w14:ligatures w14:val="none"/>
        </w:rPr>
        <w:t>Refund(</w:t>
      </w:r>
      <w:proofErr w:type="gramEnd"/>
      <w:r w:rsidRPr="00E54ED6">
        <w:rPr>
          <w:rFonts w:ascii="Times New Roman" w:eastAsia="Times New Roman" w:hAnsi="Times New Roman" w:cs="Times New Roman"/>
          <w:kern w:val="0"/>
          <w:sz w:val="24"/>
          <w:szCs w:val="24"/>
          <w:lang w:eastAsia="en-IN"/>
          <w14:ligatures w14:val="none"/>
        </w:rPr>
        <w:t>decimal amount);</w:t>
      </w:r>
    </w:p>
    <w:p w14:paraId="5AD50B96"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w:t>
      </w:r>
    </w:p>
    <w:p w14:paraId="3A2A626E"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p>
    <w:p w14:paraId="070EEB88"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public class </w:t>
      </w:r>
      <w:proofErr w:type="spellStart"/>
      <w:proofErr w:type="gramStart"/>
      <w:r w:rsidRPr="00E54ED6">
        <w:rPr>
          <w:rFonts w:ascii="Times New Roman" w:eastAsia="Times New Roman" w:hAnsi="Times New Roman" w:cs="Times New Roman"/>
          <w:kern w:val="0"/>
          <w:sz w:val="24"/>
          <w:szCs w:val="24"/>
          <w:lang w:eastAsia="en-IN"/>
          <w14:ligatures w14:val="none"/>
        </w:rPr>
        <w:t>CreditCardPayment</w:t>
      </w:r>
      <w:proofErr w:type="spellEnd"/>
      <w:r w:rsidRPr="00E54ED6">
        <w:rPr>
          <w:rFonts w:ascii="Times New Roman" w:eastAsia="Times New Roman" w:hAnsi="Times New Roman" w:cs="Times New Roman"/>
          <w:kern w:val="0"/>
          <w:sz w:val="24"/>
          <w:szCs w:val="24"/>
          <w:lang w:eastAsia="en-IN"/>
          <w14:ligatures w14:val="none"/>
        </w:rPr>
        <w:t xml:space="preserve"> :</w:t>
      </w:r>
      <w:proofErr w:type="gramEnd"/>
      <w:r w:rsidRPr="00E54ED6">
        <w:rPr>
          <w:rFonts w:ascii="Times New Roman" w:eastAsia="Times New Roman" w:hAnsi="Times New Roman" w:cs="Times New Roman"/>
          <w:kern w:val="0"/>
          <w:sz w:val="24"/>
          <w:szCs w:val="24"/>
          <w:lang w:eastAsia="en-IN"/>
          <w14:ligatures w14:val="none"/>
        </w:rPr>
        <w:t xml:space="preserve"> </w:t>
      </w:r>
      <w:proofErr w:type="spellStart"/>
      <w:r w:rsidRPr="00E54ED6">
        <w:rPr>
          <w:rFonts w:ascii="Times New Roman" w:eastAsia="Times New Roman" w:hAnsi="Times New Roman" w:cs="Times New Roman"/>
          <w:kern w:val="0"/>
          <w:sz w:val="24"/>
          <w:szCs w:val="24"/>
          <w:lang w:eastAsia="en-IN"/>
          <w14:ligatures w14:val="none"/>
        </w:rPr>
        <w:t>IPaymentMethod</w:t>
      </w:r>
      <w:proofErr w:type="spellEnd"/>
    </w:p>
    <w:p w14:paraId="626E8484"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w:t>
      </w:r>
    </w:p>
    <w:p w14:paraId="44DE9A10"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    public void </w:t>
      </w:r>
      <w:proofErr w:type="gramStart"/>
      <w:r w:rsidRPr="00E54ED6">
        <w:rPr>
          <w:rFonts w:ascii="Times New Roman" w:eastAsia="Times New Roman" w:hAnsi="Times New Roman" w:cs="Times New Roman"/>
          <w:kern w:val="0"/>
          <w:sz w:val="24"/>
          <w:szCs w:val="24"/>
          <w:lang w:eastAsia="en-IN"/>
          <w14:ligatures w14:val="none"/>
        </w:rPr>
        <w:t>Pay(</w:t>
      </w:r>
      <w:proofErr w:type="gramEnd"/>
      <w:r w:rsidRPr="00E54ED6">
        <w:rPr>
          <w:rFonts w:ascii="Times New Roman" w:eastAsia="Times New Roman" w:hAnsi="Times New Roman" w:cs="Times New Roman"/>
          <w:kern w:val="0"/>
          <w:sz w:val="24"/>
          <w:szCs w:val="24"/>
          <w:lang w:eastAsia="en-IN"/>
          <w14:ligatures w14:val="none"/>
        </w:rPr>
        <w:t>decimal amount) { /* Credit Card Payment Logic */ }</w:t>
      </w:r>
    </w:p>
    <w:p w14:paraId="2AC9370C"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    public void </w:t>
      </w:r>
      <w:proofErr w:type="gramStart"/>
      <w:r w:rsidRPr="00E54ED6">
        <w:rPr>
          <w:rFonts w:ascii="Times New Roman" w:eastAsia="Times New Roman" w:hAnsi="Times New Roman" w:cs="Times New Roman"/>
          <w:kern w:val="0"/>
          <w:sz w:val="24"/>
          <w:szCs w:val="24"/>
          <w:lang w:eastAsia="en-IN"/>
          <w14:ligatures w14:val="none"/>
        </w:rPr>
        <w:t>Refund(</w:t>
      </w:r>
      <w:proofErr w:type="gramEnd"/>
      <w:r w:rsidRPr="00E54ED6">
        <w:rPr>
          <w:rFonts w:ascii="Times New Roman" w:eastAsia="Times New Roman" w:hAnsi="Times New Roman" w:cs="Times New Roman"/>
          <w:kern w:val="0"/>
          <w:sz w:val="24"/>
          <w:szCs w:val="24"/>
          <w:lang w:eastAsia="en-IN"/>
          <w14:ligatures w14:val="none"/>
        </w:rPr>
        <w:t>decimal amount) { /* Credit Card Refund Logic */ }</w:t>
      </w:r>
    </w:p>
    <w:p w14:paraId="04519C08"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w:t>
      </w:r>
    </w:p>
    <w:p w14:paraId="49DB9C1F"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p>
    <w:p w14:paraId="09013A77"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public class </w:t>
      </w:r>
      <w:proofErr w:type="spellStart"/>
      <w:proofErr w:type="gramStart"/>
      <w:r w:rsidRPr="00E54ED6">
        <w:rPr>
          <w:rFonts w:ascii="Times New Roman" w:eastAsia="Times New Roman" w:hAnsi="Times New Roman" w:cs="Times New Roman"/>
          <w:kern w:val="0"/>
          <w:sz w:val="24"/>
          <w:szCs w:val="24"/>
          <w:lang w:eastAsia="en-IN"/>
          <w14:ligatures w14:val="none"/>
        </w:rPr>
        <w:t>PayPalPayment</w:t>
      </w:r>
      <w:proofErr w:type="spellEnd"/>
      <w:r w:rsidRPr="00E54ED6">
        <w:rPr>
          <w:rFonts w:ascii="Times New Roman" w:eastAsia="Times New Roman" w:hAnsi="Times New Roman" w:cs="Times New Roman"/>
          <w:kern w:val="0"/>
          <w:sz w:val="24"/>
          <w:szCs w:val="24"/>
          <w:lang w:eastAsia="en-IN"/>
          <w14:ligatures w14:val="none"/>
        </w:rPr>
        <w:t xml:space="preserve"> :</w:t>
      </w:r>
      <w:proofErr w:type="gramEnd"/>
      <w:r w:rsidRPr="00E54ED6">
        <w:rPr>
          <w:rFonts w:ascii="Times New Roman" w:eastAsia="Times New Roman" w:hAnsi="Times New Roman" w:cs="Times New Roman"/>
          <w:kern w:val="0"/>
          <w:sz w:val="24"/>
          <w:szCs w:val="24"/>
          <w:lang w:eastAsia="en-IN"/>
          <w14:ligatures w14:val="none"/>
        </w:rPr>
        <w:t xml:space="preserve"> </w:t>
      </w:r>
      <w:proofErr w:type="spellStart"/>
      <w:r w:rsidRPr="00E54ED6">
        <w:rPr>
          <w:rFonts w:ascii="Times New Roman" w:eastAsia="Times New Roman" w:hAnsi="Times New Roman" w:cs="Times New Roman"/>
          <w:kern w:val="0"/>
          <w:sz w:val="24"/>
          <w:szCs w:val="24"/>
          <w:lang w:eastAsia="en-IN"/>
          <w14:ligatures w14:val="none"/>
        </w:rPr>
        <w:t>IPaymentMethod</w:t>
      </w:r>
      <w:proofErr w:type="spellEnd"/>
    </w:p>
    <w:p w14:paraId="0F2C9B9C"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w:t>
      </w:r>
    </w:p>
    <w:p w14:paraId="3D5A61E0"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    public void </w:t>
      </w:r>
      <w:proofErr w:type="gramStart"/>
      <w:r w:rsidRPr="00E54ED6">
        <w:rPr>
          <w:rFonts w:ascii="Times New Roman" w:eastAsia="Times New Roman" w:hAnsi="Times New Roman" w:cs="Times New Roman"/>
          <w:kern w:val="0"/>
          <w:sz w:val="24"/>
          <w:szCs w:val="24"/>
          <w:lang w:eastAsia="en-IN"/>
          <w14:ligatures w14:val="none"/>
        </w:rPr>
        <w:t>Pay(</w:t>
      </w:r>
      <w:proofErr w:type="gramEnd"/>
      <w:r w:rsidRPr="00E54ED6">
        <w:rPr>
          <w:rFonts w:ascii="Times New Roman" w:eastAsia="Times New Roman" w:hAnsi="Times New Roman" w:cs="Times New Roman"/>
          <w:kern w:val="0"/>
          <w:sz w:val="24"/>
          <w:szCs w:val="24"/>
          <w:lang w:eastAsia="en-IN"/>
          <w14:ligatures w14:val="none"/>
        </w:rPr>
        <w:t>decimal amount) { /* PayPal Payment Logic */ }</w:t>
      </w:r>
    </w:p>
    <w:p w14:paraId="4F699CAD" w14:textId="77777777"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 xml:space="preserve">    public void </w:t>
      </w:r>
      <w:proofErr w:type="gramStart"/>
      <w:r w:rsidRPr="00E54ED6">
        <w:rPr>
          <w:rFonts w:ascii="Times New Roman" w:eastAsia="Times New Roman" w:hAnsi="Times New Roman" w:cs="Times New Roman"/>
          <w:kern w:val="0"/>
          <w:sz w:val="24"/>
          <w:szCs w:val="24"/>
          <w:lang w:eastAsia="en-IN"/>
          <w14:ligatures w14:val="none"/>
        </w:rPr>
        <w:t>Refund(</w:t>
      </w:r>
      <w:proofErr w:type="gramEnd"/>
      <w:r w:rsidRPr="00E54ED6">
        <w:rPr>
          <w:rFonts w:ascii="Times New Roman" w:eastAsia="Times New Roman" w:hAnsi="Times New Roman" w:cs="Times New Roman"/>
          <w:kern w:val="0"/>
          <w:sz w:val="24"/>
          <w:szCs w:val="24"/>
          <w:lang w:eastAsia="en-IN"/>
          <w14:ligatures w14:val="none"/>
        </w:rPr>
        <w:t>decimal amount) { /* PayPal Refund Logic */ }</w:t>
      </w:r>
    </w:p>
    <w:p w14:paraId="2D0EC82C" w14:textId="21AC6B92" w:rsidR="00E54ED6" w:rsidRPr="00E54ED6" w:rsidRDefault="00E54ED6" w:rsidP="00E54ED6">
      <w:pPr>
        <w:shd w:val="clear" w:color="auto" w:fill="000000" w:themeFill="text1"/>
        <w:spacing w:after="0" w:line="240" w:lineRule="auto"/>
        <w:rPr>
          <w:rFonts w:ascii="Times New Roman" w:eastAsia="Times New Roman" w:hAnsi="Times New Roman" w:cs="Times New Roman"/>
          <w:kern w:val="0"/>
          <w:sz w:val="24"/>
          <w:szCs w:val="24"/>
          <w:lang w:eastAsia="en-IN"/>
          <w14:ligatures w14:val="none"/>
        </w:rPr>
      </w:pPr>
      <w:r w:rsidRPr="00E54ED6">
        <w:rPr>
          <w:rFonts w:ascii="Times New Roman" w:eastAsia="Times New Roman" w:hAnsi="Times New Roman" w:cs="Times New Roman"/>
          <w:kern w:val="0"/>
          <w:sz w:val="24"/>
          <w:szCs w:val="24"/>
          <w:lang w:eastAsia="en-IN"/>
          <w14:ligatures w14:val="none"/>
        </w:rPr>
        <w:t>}</w:t>
      </w:r>
    </w:p>
    <w:p w14:paraId="23CBD5BA" w14:textId="77777777" w:rsidR="00E54ED6" w:rsidRDefault="00E54ED6" w:rsidP="00C3692C">
      <w:pPr>
        <w:rPr>
          <w:rFonts w:ascii="Times New Roman" w:hAnsi="Times New Roman" w:cs="Times New Roman"/>
          <w:b/>
          <w:bCs/>
          <w:sz w:val="26"/>
          <w:szCs w:val="26"/>
          <w:u w:val="single"/>
        </w:rPr>
      </w:pPr>
    </w:p>
    <w:p w14:paraId="7CEF3EEA" w14:textId="5B741F01" w:rsidR="00E54ED6" w:rsidRDefault="00E54ED6" w:rsidP="00C3692C">
      <w:pPr>
        <w:rPr>
          <w:rFonts w:ascii="Times New Roman" w:hAnsi="Times New Roman" w:cs="Times New Roman"/>
          <w:b/>
          <w:bCs/>
          <w:sz w:val="26"/>
          <w:szCs w:val="26"/>
          <w:u w:val="single"/>
        </w:rPr>
      </w:pPr>
      <w:r w:rsidRPr="00E54ED6">
        <w:rPr>
          <w:rFonts w:ascii="Times New Roman" w:hAnsi="Times New Roman" w:cs="Times New Roman"/>
          <w:b/>
          <w:bCs/>
          <w:sz w:val="26"/>
          <w:szCs w:val="26"/>
          <w:u w:val="single"/>
        </w:rPr>
        <w:t>Abstract Class for Common Transaction Logging:</w:t>
      </w:r>
    </w:p>
    <w:p w14:paraId="0F21D2AF"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public abstract class </w:t>
      </w:r>
      <w:proofErr w:type="spellStart"/>
      <w:r w:rsidRPr="00E54ED6">
        <w:rPr>
          <w:rFonts w:ascii="Times New Roman" w:hAnsi="Times New Roman" w:cs="Times New Roman"/>
          <w:sz w:val="26"/>
          <w:szCs w:val="26"/>
        </w:rPr>
        <w:t>TransactionLogger</w:t>
      </w:r>
      <w:proofErr w:type="spellEnd"/>
    </w:p>
    <w:p w14:paraId="1F9C41EB"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w:t>
      </w:r>
    </w:p>
    <w:p w14:paraId="48999825"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public void </w:t>
      </w:r>
      <w:proofErr w:type="spellStart"/>
      <w:proofErr w:type="gramStart"/>
      <w:r w:rsidRPr="00E54ED6">
        <w:rPr>
          <w:rFonts w:ascii="Times New Roman" w:hAnsi="Times New Roman" w:cs="Times New Roman"/>
          <w:sz w:val="26"/>
          <w:szCs w:val="26"/>
        </w:rPr>
        <w:t>LogTransaction</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 xml:space="preserve">string </w:t>
      </w:r>
      <w:proofErr w:type="spellStart"/>
      <w:r w:rsidRPr="00E54ED6">
        <w:rPr>
          <w:rFonts w:ascii="Times New Roman" w:hAnsi="Times New Roman" w:cs="Times New Roman"/>
          <w:sz w:val="26"/>
          <w:szCs w:val="26"/>
        </w:rPr>
        <w:t>transactionDetails</w:t>
      </w:r>
      <w:proofErr w:type="spellEnd"/>
      <w:r w:rsidRPr="00E54ED6">
        <w:rPr>
          <w:rFonts w:ascii="Times New Roman" w:hAnsi="Times New Roman" w:cs="Times New Roman"/>
          <w:sz w:val="26"/>
          <w:szCs w:val="26"/>
        </w:rPr>
        <w:t>)</w:t>
      </w:r>
    </w:p>
    <w:p w14:paraId="476E9560"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
    <w:p w14:paraId="7865626E"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 Common logging logic</w:t>
      </w:r>
    </w:p>
    <w:p w14:paraId="647E1F01"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($"Transaction Logged: {</w:t>
      </w:r>
      <w:proofErr w:type="spellStart"/>
      <w:r w:rsidRPr="00E54ED6">
        <w:rPr>
          <w:rFonts w:ascii="Times New Roman" w:hAnsi="Times New Roman" w:cs="Times New Roman"/>
          <w:sz w:val="26"/>
          <w:szCs w:val="26"/>
        </w:rPr>
        <w:t>transactionDetails</w:t>
      </w:r>
      <w:proofErr w:type="spellEnd"/>
      <w:r w:rsidRPr="00E54ED6">
        <w:rPr>
          <w:rFonts w:ascii="Times New Roman" w:hAnsi="Times New Roman" w:cs="Times New Roman"/>
          <w:sz w:val="26"/>
          <w:szCs w:val="26"/>
        </w:rPr>
        <w:t>}");</w:t>
      </w:r>
    </w:p>
    <w:p w14:paraId="55784BBE"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
    <w:p w14:paraId="02FEA4D3" w14:textId="77777777" w:rsidR="00E54ED6" w:rsidRPr="00E54ED6" w:rsidRDefault="00E54ED6" w:rsidP="00E54ED6">
      <w:pPr>
        <w:shd w:val="clear" w:color="auto" w:fill="000000" w:themeFill="text1"/>
        <w:rPr>
          <w:rFonts w:ascii="Times New Roman" w:hAnsi="Times New Roman" w:cs="Times New Roman"/>
          <w:sz w:val="26"/>
          <w:szCs w:val="26"/>
        </w:rPr>
      </w:pPr>
    </w:p>
    <w:p w14:paraId="7E05DC3C"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public abstract void </w:t>
      </w:r>
      <w:proofErr w:type="spellStart"/>
      <w:proofErr w:type="gramStart"/>
      <w:r w:rsidRPr="00E54ED6">
        <w:rPr>
          <w:rFonts w:ascii="Times New Roman" w:hAnsi="Times New Roman" w:cs="Times New Roman"/>
          <w:sz w:val="26"/>
          <w:szCs w:val="26"/>
        </w:rPr>
        <w:t>LogError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 xml:space="preserve">string </w:t>
      </w:r>
      <w:proofErr w:type="spellStart"/>
      <w:r w:rsidRPr="00E54ED6">
        <w:rPr>
          <w:rFonts w:ascii="Times New Roman" w:hAnsi="Times New Roman" w:cs="Times New Roman"/>
          <w:sz w:val="26"/>
          <w:szCs w:val="26"/>
        </w:rPr>
        <w:t>errorDetails</w:t>
      </w:r>
      <w:proofErr w:type="spellEnd"/>
      <w:r w:rsidRPr="00E54ED6">
        <w:rPr>
          <w:rFonts w:ascii="Times New Roman" w:hAnsi="Times New Roman" w:cs="Times New Roman"/>
          <w:sz w:val="26"/>
          <w:szCs w:val="26"/>
        </w:rPr>
        <w:t>);</w:t>
      </w:r>
    </w:p>
    <w:p w14:paraId="41DEE2BC"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w:t>
      </w:r>
    </w:p>
    <w:p w14:paraId="1EAD174C" w14:textId="77777777" w:rsidR="00E54ED6" w:rsidRPr="00E54ED6" w:rsidRDefault="00E54ED6" w:rsidP="00E54ED6">
      <w:pPr>
        <w:shd w:val="clear" w:color="auto" w:fill="000000" w:themeFill="text1"/>
        <w:rPr>
          <w:rFonts w:ascii="Times New Roman" w:hAnsi="Times New Roman" w:cs="Times New Roman"/>
          <w:sz w:val="26"/>
          <w:szCs w:val="26"/>
        </w:rPr>
      </w:pPr>
    </w:p>
    <w:p w14:paraId="71637FA5"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FileTransactionLogger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TransactionLogger</w:t>
      </w:r>
      <w:proofErr w:type="spellEnd"/>
    </w:p>
    <w:p w14:paraId="1124D042"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w:t>
      </w:r>
    </w:p>
    <w:p w14:paraId="4C563C6F"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spellStart"/>
      <w:proofErr w:type="gramStart"/>
      <w:r w:rsidRPr="00E54ED6">
        <w:rPr>
          <w:rFonts w:ascii="Times New Roman" w:hAnsi="Times New Roman" w:cs="Times New Roman"/>
          <w:sz w:val="26"/>
          <w:szCs w:val="26"/>
        </w:rPr>
        <w:t>LogError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 xml:space="preserve">string </w:t>
      </w:r>
      <w:proofErr w:type="spellStart"/>
      <w:r w:rsidRPr="00E54ED6">
        <w:rPr>
          <w:rFonts w:ascii="Times New Roman" w:hAnsi="Times New Roman" w:cs="Times New Roman"/>
          <w:sz w:val="26"/>
          <w:szCs w:val="26"/>
        </w:rPr>
        <w:t>errorDetails</w:t>
      </w:r>
      <w:proofErr w:type="spellEnd"/>
      <w:r w:rsidRPr="00E54ED6">
        <w:rPr>
          <w:rFonts w:ascii="Times New Roman" w:hAnsi="Times New Roman" w:cs="Times New Roman"/>
          <w:sz w:val="26"/>
          <w:szCs w:val="26"/>
        </w:rPr>
        <w:t>)</w:t>
      </w:r>
    </w:p>
    <w:p w14:paraId="23593A9A"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
    <w:p w14:paraId="3129FC57"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 File-specific error logging</w:t>
      </w:r>
    </w:p>
    <w:p w14:paraId="32C259A4"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($"File Log Error: {</w:t>
      </w:r>
      <w:proofErr w:type="spellStart"/>
      <w:r w:rsidRPr="00E54ED6">
        <w:rPr>
          <w:rFonts w:ascii="Times New Roman" w:hAnsi="Times New Roman" w:cs="Times New Roman"/>
          <w:sz w:val="26"/>
          <w:szCs w:val="26"/>
        </w:rPr>
        <w:t>errorDetails</w:t>
      </w:r>
      <w:proofErr w:type="spellEnd"/>
      <w:r w:rsidRPr="00E54ED6">
        <w:rPr>
          <w:rFonts w:ascii="Times New Roman" w:hAnsi="Times New Roman" w:cs="Times New Roman"/>
          <w:sz w:val="26"/>
          <w:szCs w:val="26"/>
        </w:rPr>
        <w:t>}");</w:t>
      </w:r>
    </w:p>
    <w:p w14:paraId="64F5BFB8"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
    <w:p w14:paraId="42C8D933"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w:t>
      </w:r>
    </w:p>
    <w:p w14:paraId="2E414DD3" w14:textId="77777777" w:rsidR="00E54ED6" w:rsidRPr="00E54ED6" w:rsidRDefault="00E54ED6" w:rsidP="00E54ED6">
      <w:pPr>
        <w:shd w:val="clear" w:color="auto" w:fill="000000" w:themeFill="text1"/>
        <w:rPr>
          <w:rFonts w:ascii="Times New Roman" w:hAnsi="Times New Roman" w:cs="Times New Roman"/>
          <w:sz w:val="26"/>
          <w:szCs w:val="26"/>
        </w:rPr>
      </w:pPr>
    </w:p>
    <w:p w14:paraId="1A535865"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public class </w:t>
      </w:r>
      <w:proofErr w:type="spellStart"/>
      <w:proofErr w:type="gramStart"/>
      <w:r w:rsidRPr="00E54ED6">
        <w:rPr>
          <w:rFonts w:ascii="Times New Roman" w:hAnsi="Times New Roman" w:cs="Times New Roman"/>
          <w:sz w:val="26"/>
          <w:szCs w:val="26"/>
        </w:rPr>
        <w:t>DatabaseTransactionLogger</w:t>
      </w:r>
      <w:proofErr w:type="spellEnd"/>
      <w:r w:rsidRPr="00E54ED6">
        <w:rPr>
          <w:rFonts w:ascii="Times New Roman" w:hAnsi="Times New Roman" w:cs="Times New Roman"/>
          <w:sz w:val="26"/>
          <w:szCs w:val="26"/>
        </w:rPr>
        <w:t xml:space="preserve"> :</w:t>
      </w:r>
      <w:proofErr w:type="gramEnd"/>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TransactionLogger</w:t>
      </w:r>
      <w:proofErr w:type="spellEnd"/>
    </w:p>
    <w:p w14:paraId="0A72CBC6"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w:t>
      </w:r>
    </w:p>
    <w:p w14:paraId="71001D6E"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public override void </w:t>
      </w:r>
      <w:proofErr w:type="spellStart"/>
      <w:proofErr w:type="gramStart"/>
      <w:r w:rsidRPr="00E54ED6">
        <w:rPr>
          <w:rFonts w:ascii="Times New Roman" w:hAnsi="Times New Roman" w:cs="Times New Roman"/>
          <w:sz w:val="26"/>
          <w:szCs w:val="26"/>
        </w:rPr>
        <w:t>LogError</w:t>
      </w:r>
      <w:proofErr w:type="spellEnd"/>
      <w:r w:rsidRPr="00E54ED6">
        <w:rPr>
          <w:rFonts w:ascii="Times New Roman" w:hAnsi="Times New Roman" w:cs="Times New Roman"/>
          <w:sz w:val="26"/>
          <w:szCs w:val="26"/>
        </w:rPr>
        <w:t>(</w:t>
      </w:r>
      <w:proofErr w:type="gramEnd"/>
      <w:r w:rsidRPr="00E54ED6">
        <w:rPr>
          <w:rFonts w:ascii="Times New Roman" w:hAnsi="Times New Roman" w:cs="Times New Roman"/>
          <w:sz w:val="26"/>
          <w:szCs w:val="26"/>
        </w:rPr>
        <w:t xml:space="preserve">string </w:t>
      </w:r>
      <w:proofErr w:type="spellStart"/>
      <w:r w:rsidRPr="00E54ED6">
        <w:rPr>
          <w:rFonts w:ascii="Times New Roman" w:hAnsi="Times New Roman" w:cs="Times New Roman"/>
          <w:sz w:val="26"/>
          <w:szCs w:val="26"/>
        </w:rPr>
        <w:t>errorDetails</w:t>
      </w:r>
      <w:proofErr w:type="spellEnd"/>
      <w:r w:rsidRPr="00E54ED6">
        <w:rPr>
          <w:rFonts w:ascii="Times New Roman" w:hAnsi="Times New Roman" w:cs="Times New Roman"/>
          <w:sz w:val="26"/>
          <w:szCs w:val="26"/>
        </w:rPr>
        <w:t>)</w:t>
      </w:r>
    </w:p>
    <w:p w14:paraId="2C75EF23"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lastRenderedPageBreak/>
        <w:t xml:space="preserve">    {</w:t>
      </w:r>
    </w:p>
    <w:p w14:paraId="4363D407"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 Database-specific error logging</w:t>
      </w:r>
    </w:p>
    <w:p w14:paraId="67C9E0DD"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roofErr w:type="spellStart"/>
      <w:r w:rsidRPr="00E54ED6">
        <w:rPr>
          <w:rFonts w:ascii="Times New Roman" w:hAnsi="Times New Roman" w:cs="Times New Roman"/>
          <w:sz w:val="26"/>
          <w:szCs w:val="26"/>
        </w:rPr>
        <w:t>Console.WriteLine</w:t>
      </w:r>
      <w:proofErr w:type="spellEnd"/>
      <w:r w:rsidRPr="00E54ED6">
        <w:rPr>
          <w:rFonts w:ascii="Times New Roman" w:hAnsi="Times New Roman" w:cs="Times New Roman"/>
          <w:sz w:val="26"/>
          <w:szCs w:val="26"/>
        </w:rPr>
        <w:t>($"Database Log Error: {</w:t>
      </w:r>
      <w:proofErr w:type="spellStart"/>
      <w:r w:rsidRPr="00E54ED6">
        <w:rPr>
          <w:rFonts w:ascii="Times New Roman" w:hAnsi="Times New Roman" w:cs="Times New Roman"/>
          <w:sz w:val="26"/>
          <w:szCs w:val="26"/>
        </w:rPr>
        <w:t>errorDetails</w:t>
      </w:r>
      <w:proofErr w:type="spellEnd"/>
      <w:r w:rsidRPr="00E54ED6">
        <w:rPr>
          <w:rFonts w:ascii="Times New Roman" w:hAnsi="Times New Roman" w:cs="Times New Roman"/>
          <w:sz w:val="26"/>
          <w:szCs w:val="26"/>
        </w:rPr>
        <w:t>}");</w:t>
      </w:r>
    </w:p>
    <w:p w14:paraId="46C473B3" w14:textId="77777777"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 xml:space="preserve">    }</w:t>
      </w:r>
    </w:p>
    <w:p w14:paraId="03E01FE5" w14:textId="799765B4" w:rsidR="00E54ED6" w:rsidRPr="00E54ED6" w:rsidRDefault="00E54ED6" w:rsidP="00E54ED6">
      <w:pPr>
        <w:shd w:val="clear" w:color="auto" w:fill="000000" w:themeFill="text1"/>
        <w:rPr>
          <w:rFonts w:ascii="Times New Roman" w:hAnsi="Times New Roman" w:cs="Times New Roman"/>
          <w:sz w:val="26"/>
          <w:szCs w:val="26"/>
        </w:rPr>
      </w:pPr>
      <w:r w:rsidRPr="00E54ED6">
        <w:rPr>
          <w:rFonts w:ascii="Times New Roman" w:hAnsi="Times New Roman" w:cs="Times New Roman"/>
          <w:sz w:val="26"/>
          <w:szCs w:val="26"/>
        </w:rPr>
        <w:t>}</w:t>
      </w:r>
    </w:p>
    <w:p w14:paraId="168C155E" w14:textId="77777777" w:rsidR="00E54ED6" w:rsidRDefault="00E54ED6" w:rsidP="00C3692C">
      <w:pPr>
        <w:rPr>
          <w:rFonts w:ascii="Times New Roman" w:hAnsi="Times New Roman" w:cs="Times New Roman"/>
          <w:b/>
          <w:bCs/>
          <w:sz w:val="26"/>
          <w:szCs w:val="26"/>
          <w:u w:val="single"/>
        </w:rPr>
      </w:pPr>
    </w:p>
    <w:p w14:paraId="3A7DB36A" w14:textId="77777777" w:rsidR="00E54ED6" w:rsidRDefault="00E54ED6" w:rsidP="00C3692C">
      <w:pPr>
        <w:rPr>
          <w:rFonts w:ascii="Times New Roman" w:hAnsi="Times New Roman" w:cs="Times New Roman"/>
          <w:b/>
          <w:bCs/>
          <w:sz w:val="26"/>
          <w:szCs w:val="26"/>
          <w:u w:val="single"/>
        </w:rPr>
      </w:pPr>
    </w:p>
    <w:p w14:paraId="7FB83A16" w14:textId="77777777" w:rsidR="00E54ED6" w:rsidRDefault="00E54ED6" w:rsidP="00C3692C">
      <w:pPr>
        <w:rPr>
          <w:rFonts w:ascii="Times New Roman" w:hAnsi="Times New Roman" w:cs="Times New Roman"/>
          <w:b/>
          <w:bCs/>
          <w:sz w:val="26"/>
          <w:szCs w:val="26"/>
          <w:u w:val="single"/>
        </w:rPr>
      </w:pPr>
    </w:p>
    <w:p w14:paraId="6B357C1E" w14:textId="77777777" w:rsidR="00E54ED6" w:rsidRDefault="00E54ED6" w:rsidP="00C3692C">
      <w:pPr>
        <w:rPr>
          <w:rFonts w:ascii="Times New Roman" w:hAnsi="Times New Roman" w:cs="Times New Roman"/>
          <w:b/>
          <w:bCs/>
          <w:sz w:val="26"/>
          <w:szCs w:val="26"/>
          <w:u w:val="single"/>
        </w:rPr>
      </w:pPr>
    </w:p>
    <w:p w14:paraId="32F082E3" w14:textId="77777777" w:rsidR="00E54ED6" w:rsidRDefault="00E54ED6" w:rsidP="00C3692C">
      <w:pPr>
        <w:rPr>
          <w:rFonts w:ascii="Times New Roman" w:hAnsi="Times New Roman" w:cs="Times New Roman"/>
          <w:b/>
          <w:bCs/>
          <w:sz w:val="26"/>
          <w:szCs w:val="26"/>
          <w:u w:val="single"/>
        </w:rPr>
      </w:pPr>
    </w:p>
    <w:p w14:paraId="7984E0CD" w14:textId="77777777" w:rsidR="00E54ED6" w:rsidRDefault="00E54ED6" w:rsidP="00C3692C">
      <w:pPr>
        <w:rPr>
          <w:rFonts w:ascii="Times New Roman" w:hAnsi="Times New Roman" w:cs="Times New Roman"/>
          <w:b/>
          <w:bCs/>
          <w:sz w:val="26"/>
          <w:szCs w:val="26"/>
          <w:u w:val="single"/>
        </w:rPr>
      </w:pPr>
    </w:p>
    <w:p w14:paraId="1B48A85F" w14:textId="77777777" w:rsidR="00E54ED6" w:rsidRDefault="00E54ED6" w:rsidP="00C3692C">
      <w:pPr>
        <w:rPr>
          <w:rFonts w:ascii="Times New Roman" w:hAnsi="Times New Roman" w:cs="Times New Roman"/>
          <w:b/>
          <w:bCs/>
          <w:sz w:val="26"/>
          <w:szCs w:val="26"/>
          <w:u w:val="single"/>
        </w:rPr>
      </w:pPr>
    </w:p>
    <w:p w14:paraId="5D949F0B" w14:textId="77777777" w:rsidR="00E54ED6" w:rsidRDefault="00E54ED6" w:rsidP="00C3692C">
      <w:pPr>
        <w:rPr>
          <w:rFonts w:ascii="Times New Roman" w:hAnsi="Times New Roman" w:cs="Times New Roman"/>
          <w:b/>
          <w:bCs/>
          <w:sz w:val="26"/>
          <w:szCs w:val="26"/>
          <w:u w:val="single"/>
        </w:rPr>
      </w:pPr>
    </w:p>
    <w:p w14:paraId="6CE2C071" w14:textId="77777777" w:rsidR="00E54ED6" w:rsidRDefault="00E54ED6" w:rsidP="00C3692C">
      <w:pPr>
        <w:rPr>
          <w:rFonts w:ascii="Times New Roman" w:hAnsi="Times New Roman" w:cs="Times New Roman"/>
          <w:b/>
          <w:bCs/>
          <w:sz w:val="26"/>
          <w:szCs w:val="26"/>
          <w:u w:val="single"/>
        </w:rPr>
      </w:pPr>
    </w:p>
    <w:p w14:paraId="0BCBE747" w14:textId="77777777" w:rsidR="00E54ED6" w:rsidRDefault="00E54ED6" w:rsidP="00C3692C">
      <w:pPr>
        <w:rPr>
          <w:rFonts w:ascii="Times New Roman" w:hAnsi="Times New Roman" w:cs="Times New Roman"/>
          <w:b/>
          <w:bCs/>
          <w:sz w:val="26"/>
          <w:szCs w:val="26"/>
          <w:u w:val="single"/>
        </w:rPr>
      </w:pPr>
    </w:p>
    <w:p w14:paraId="1091F20F" w14:textId="77777777" w:rsidR="00E54ED6" w:rsidRDefault="00E54ED6" w:rsidP="00C3692C">
      <w:pPr>
        <w:rPr>
          <w:rFonts w:ascii="Times New Roman" w:hAnsi="Times New Roman" w:cs="Times New Roman"/>
          <w:b/>
          <w:bCs/>
          <w:sz w:val="26"/>
          <w:szCs w:val="26"/>
          <w:u w:val="single"/>
        </w:rPr>
      </w:pPr>
    </w:p>
    <w:p w14:paraId="788BD91A" w14:textId="77777777" w:rsidR="00E54ED6" w:rsidRDefault="00E54ED6" w:rsidP="00C3692C">
      <w:pPr>
        <w:rPr>
          <w:rFonts w:ascii="Times New Roman" w:hAnsi="Times New Roman" w:cs="Times New Roman"/>
          <w:b/>
          <w:bCs/>
          <w:sz w:val="26"/>
          <w:szCs w:val="26"/>
          <w:u w:val="single"/>
        </w:rPr>
      </w:pPr>
    </w:p>
    <w:p w14:paraId="3D15B1D1" w14:textId="77777777" w:rsidR="00E54ED6" w:rsidRDefault="00E54ED6" w:rsidP="00C3692C">
      <w:pPr>
        <w:rPr>
          <w:rFonts w:ascii="Times New Roman" w:hAnsi="Times New Roman" w:cs="Times New Roman"/>
          <w:b/>
          <w:bCs/>
          <w:sz w:val="26"/>
          <w:szCs w:val="26"/>
          <w:u w:val="single"/>
        </w:rPr>
      </w:pPr>
    </w:p>
    <w:p w14:paraId="0E530B26" w14:textId="77777777" w:rsidR="00E54ED6" w:rsidRDefault="00E54ED6" w:rsidP="00C3692C">
      <w:pPr>
        <w:rPr>
          <w:rFonts w:ascii="Times New Roman" w:hAnsi="Times New Roman" w:cs="Times New Roman"/>
          <w:b/>
          <w:bCs/>
          <w:sz w:val="26"/>
          <w:szCs w:val="26"/>
          <w:u w:val="single"/>
        </w:rPr>
      </w:pPr>
    </w:p>
    <w:p w14:paraId="71B4B1B1" w14:textId="77777777" w:rsidR="00E54ED6" w:rsidRDefault="00E54ED6" w:rsidP="00C3692C">
      <w:pPr>
        <w:rPr>
          <w:rFonts w:ascii="Times New Roman" w:hAnsi="Times New Roman" w:cs="Times New Roman"/>
          <w:b/>
          <w:bCs/>
          <w:sz w:val="26"/>
          <w:szCs w:val="26"/>
          <w:u w:val="single"/>
        </w:rPr>
      </w:pPr>
    </w:p>
    <w:p w14:paraId="12AF7067" w14:textId="77777777" w:rsidR="00E54ED6" w:rsidRDefault="00E54ED6" w:rsidP="00C3692C">
      <w:pPr>
        <w:rPr>
          <w:rFonts w:ascii="Times New Roman" w:hAnsi="Times New Roman" w:cs="Times New Roman"/>
          <w:b/>
          <w:bCs/>
          <w:sz w:val="26"/>
          <w:szCs w:val="26"/>
          <w:u w:val="single"/>
        </w:rPr>
      </w:pPr>
    </w:p>
    <w:p w14:paraId="666064A4" w14:textId="77777777" w:rsidR="00E54ED6" w:rsidRDefault="00E54ED6" w:rsidP="00C3692C">
      <w:pPr>
        <w:rPr>
          <w:rFonts w:ascii="Times New Roman" w:hAnsi="Times New Roman" w:cs="Times New Roman"/>
          <w:b/>
          <w:bCs/>
          <w:sz w:val="26"/>
          <w:szCs w:val="26"/>
          <w:u w:val="single"/>
        </w:rPr>
      </w:pPr>
    </w:p>
    <w:p w14:paraId="30BE9101" w14:textId="77777777" w:rsidR="00E54ED6" w:rsidRDefault="00E54ED6" w:rsidP="00C3692C">
      <w:pPr>
        <w:rPr>
          <w:rFonts w:ascii="Times New Roman" w:hAnsi="Times New Roman" w:cs="Times New Roman"/>
          <w:b/>
          <w:bCs/>
          <w:sz w:val="26"/>
          <w:szCs w:val="26"/>
          <w:u w:val="single"/>
        </w:rPr>
      </w:pPr>
    </w:p>
    <w:p w14:paraId="0257F71E" w14:textId="77777777" w:rsidR="00E54ED6" w:rsidRDefault="00E54ED6" w:rsidP="00C3692C">
      <w:pPr>
        <w:rPr>
          <w:rFonts w:ascii="Times New Roman" w:hAnsi="Times New Roman" w:cs="Times New Roman"/>
          <w:b/>
          <w:bCs/>
          <w:sz w:val="26"/>
          <w:szCs w:val="26"/>
          <w:u w:val="single"/>
        </w:rPr>
      </w:pPr>
    </w:p>
    <w:p w14:paraId="10CA7B30" w14:textId="77777777" w:rsidR="00E54ED6" w:rsidRDefault="00E54ED6" w:rsidP="00C3692C">
      <w:pPr>
        <w:rPr>
          <w:rFonts w:ascii="Times New Roman" w:hAnsi="Times New Roman" w:cs="Times New Roman"/>
          <w:b/>
          <w:bCs/>
          <w:sz w:val="26"/>
          <w:szCs w:val="26"/>
          <w:u w:val="single"/>
        </w:rPr>
      </w:pPr>
    </w:p>
    <w:p w14:paraId="57F67797" w14:textId="77777777" w:rsidR="00E54ED6" w:rsidRDefault="00E54ED6" w:rsidP="00C3692C">
      <w:pPr>
        <w:rPr>
          <w:rFonts w:ascii="Times New Roman" w:hAnsi="Times New Roman" w:cs="Times New Roman"/>
          <w:b/>
          <w:bCs/>
          <w:sz w:val="26"/>
          <w:szCs w:val="26"/>
          <w:u w:val="single"/>
        </w:rPr>
      </w:pPr>
    </w:p>
    <w:p w14:paraId="0B68551F" w14:textId="77777777" w:rsidR="00E54ED6" w:rsidRDefault="00E54ED6" w:rsidP="00C3692C">
      <w:pPr>
        <w:rPr>
          <w:rFonts w:ascii="Times New Roman" w:hAnsi="Times New Roman" w:cs="Times New Roman"/>
          <w:b/>
          <w:bCs/>
          <w:sz w:val="26"/>
          <w:szCs w:val="26"/>
          <w:u w:val="single"/>
        </w:rPr>
      </w:pPr>
    </w:p>
    <w:p w14:paraId="6D149818" w14:textId="77777777" w:rsidR="00E54ED6" w:rsidRDefault="00E54ED6" w:rsidP="00C3692C">
      <w:pPr>
        <w:rPr>
          <w:rFonts w:ascii="Times New Roman" w:hAnsi="Times New Roman" w:cs="Times New Roman"/>
          <w:b/>
          <w:bCs/>
          <w:sz w:val="26"/>
          <w:szCs w:val="26"/>
          <w:u w:val="single"/>
        </w:rPr>
      </w:pPr>
    </w:p>
    <w:p w14:paraId="249B888E" w14:textId="77777777" w:rsidR="00E54ED6" w:rsidRDefault="00E54ED6" w:rsidP="00C3692C">
      <w:pPr>
        <w:rPr>
          <w:rFonts w:ascii="Times New Roman" w:hAnsi="Times New Roman" w:cs="Times New Roman"/>
          <w:b/>
          <w:bCs/>
          <w:sz w:val="26"/>
          <w:szCs w:val="26"/>
          <w:u w:val="single"/>
        </w:rPr>
      </w:pPr>
    </w:p>
    <w:p w14:paraId="0D8233B8" w14:textId="77777777" w:rsidR="00E54ED6" w:rsidRDefault="00E54ED6" w:rsidP="00C3692C">
      <w:pPr>
        <w:rPr>
          <w:rFonts w:ascii="Times New Roman" w:hAnsi="Times New Roman" w:cs="Times New Roman"/>
          <w:b/>
          <w:bCs/>
          <w:sz w:val="26"/>
          <w:szCs w:val="26"/>
          <w:u w:val="single"/>
        </w:rPr>
      </w:pPr>
    </w:p>
    <w:p w14:paraId="399564C2" w14:textId="77777777" w:rsidR="00E54ED6" w:rsidRDefault="00E54ED6" w:rsidP="00C3692C">
      <w:pPr>
        <w:rPr>
          <w:rFonts w:ascii="Times New Roman" w:hAnsi="Times New Roman" w:cs="Times New Roman"/>
          <w:b/>
          <w:bCs/>
          <w:sz w:val="26"/>
          <w:szCs w:val="26"/>
          <w:u w:val="single"/>
        </w:rPr>
      </w:pPr>
    </w:p>
    <w:p w14:paraId="4CBDD4A7" w14:textId="77777777" w:rsidR="00E54ED6" w:rsidRDefault="00E54ED6" w:rsidP="00C3692C">
      <w:pPr>
        <w:rPr>
          <w:rFonts w:ascii="Times New Roman" w:hAnsi="Times New Roman" w:cs="Times New Roman"/>
          <w:b/>
          <w:bCs/>
          <w:sz w:val="26"/>
          <w:szCs w:val="26"/>
          <w:u w:val="single"/>
        </w:rPr>
      </w:pPr>
    </w:p>
    <w:p w14:paraId="2AD753B5" w14:textId="77777777" w:rsidR="00E54ED6" w:rsidRDefault="00E54ED6" w:rsidP="00C3692C">
      <w:pPr>
        <w:rPr>
          <w:rFonts w:ascii="Times New Roman" w:hAnsi="Times New Roman" w:cs="Times New Roman"/>
          <w:b/>
          <w:bCs/>
          <w:sz w:val="26"/>
          <w:szCs w:val="26"/>
          <w:u w:val="single"/>
        </w:rPr>
      </w:pPr>
    </w:p>
    <w:p w14:paraId="702436D2" w14:textId="77777777" w:rsidR="00E54ED6" w:rsidRDefault="00E54ED6" w:rsidP="00C3692C">
      <w:pPr>
        <w:rPr>
          <w:rFonts w:ascii="Times New Roman" w:hAnsi="Times New Roman" w:cs="Times New Roman"/>
          <w:b/>
          <w:bCs/>
          <w:sz w:val="26"/>
          <w:szCs w:val="26"/>
          <w:u w:val="single"/>
        </w:rPr>
      </w:pPr>
    </w:p>
    <w:p w14:paraId="2230A1E4" w14:textId="77777777" w:rsidR="00E54ED6" w:rsidRDefault="00E54ED6" w:rsidP="00C3692C">
      <w:pPr>
        <w:rPr>
          <w:rFonts w:ascii="Times New Roman" w:hAnsi="Times New Roman" w:cs="Times New Roman"/>
          <w:b/>
          <w:bCs/>
          <w:sz w:val="26"/>
          <w:szCs w:val="26"/>
          <w:u w:val="single"/>
        </w:rPr>
      </w:pPr>
    </w:p>
    <w:p w14:paraId="271F7D08" w14:textId="77777777" w:rsidR="00E54ED6" w:rsidRDefault="00E54ED6" w:rsidP="00C3692C">
      <w:pPr>
        <w:rPr>
          <w:rFonts w:ascii="Times New Roman" w:hAnsi="Times New Roman" w:cs="Times New Roman"/>
          <w:b/>
          <w:bCs/>
          <w:sz w:val="26"/>
          <w:szCs w:val="26"/>
          <w:u w:val="single"/>
        </w:rPr>
      </w:pPr>
    </w:p>
    <w:p w14:paraId="3BD2174E" w14:textId="77777777" w:rsidR="00E54ED6" w:rsidRDefault="00E54ED6" w:rsidP="00C3692C">
      <w:pPr>
        <w:rPr>
          <w:rFonts w:ascii="Times New Roman" w:hAnsi="Times New Roman" w:cs="Times New Roman"/>
          <w:b/>
          <w:bCs/>
          <w:sz w:val="26"/>
          <w:szCs w:val="26"/>
          <w:u w:val="single"/>
        </w:rPr>
      </w:pPr>
    </w:p>
    <w:p w14:paraId="530145AD" w14:textId="77777777" w:rsidR="00E54ED6" w:rsidRDefault="00E54ED6" w:rsidP="00C3692C">
      <w:pPr>
        <w:rPr>
          <w:rFonts w:ascii="Times New Roman" w:hAnsi="Times New Roman" w:cs="Times New Roman"/>
          <w:b/>
          <w:bCs/>
          <w:sz w:val="26"/>
          <w:szCs w:val="26"/>
          <w:u w:val="single"/>
        </w:rPr>
      </w:pPr>
    </w:p>
    <w:p w14:paraId="4FBC962E" w14:textId="77777777" w:rsidR="00E54ED6" w:rsidRDefault="00E54ED6" w:rsidP="00C3692C">
      <w:pPr>
        <w:rPr>
          <w:rFonts w:ascii="Times New Roman" w:hAnsi="Times New Roman" w:cs="Times New Roman"/>
          <w:b/>
          <w:bCs/>
          <w:sz w:val="26"/>
          <w:szCs w:val="26"/>
          <w:u w:val="single"/>
        </w:rPr>
      </w:pPr>
    </w:p>
    <w:p w14:paraId="04EEA5C2" w14:textId="72DAD224" w:rsidR="00C3692C" w:rsidRPr="00C3692C" w:rsidRDefault="00C3692C" w:rsidP="00C3692C">
      <w:pPr>
        <w:rPr>
          <w:rFonts w:ascii="Times New Roman" w:hAnsi="Times New Roman" w:cs="Times New Roman"/>
          <w:sz w:val="26"/>
          <w:szCs w:val="26"/>
        </w:rPr>
      </w:pPr>
      <w:r w:rsidRPr="00C3692C">
        <w:rPr>
          <w:rFonts w:ascii="Times New Roman" w:hAnsi="Times New Roman" w:cs="Times New Roman"/>
          <w:b/>
          <w:bCs/>
          <w:sz w:val="26"/>
          <w:szCs w:val="26"/>
          <w:u w:val="single"/>
        </w:rPr>
        <w:t>When to use Interface</w:t>
      </w:r>
    </w:p>
    <w:p w14:paraId="5259BEE5" w14:textId="6C2B4EAF" w:rsidR="00C3692C" w:rsidRPr="00C3692C" w:rsidRDefault="00C3692C" w:rsidP="00C3692C">
      <w:pPr>
        <w:rPr>
          <w:rFonts w:ascii="Times New Roman" w:hAnsi="Times New Roman" w:cs="Times New Roman"/>
          <w:sz w:val="26"/>
          <w:szCs w:val="26"/>
        </w:rPr>
      </w:pPr>
      <w:r w:rsidRPr="00C3692C">
        <w:rPr>
          <w:rFonts w:ascii="Times New Roman" w:hAnsi="Times New Roman" w:cs="Times New Roman"/>
          <w:b/>
          <w:bCs/>
          <w:sz w:val="26"/>
          <w:szCs w:val="26"/>
        </w:rPr>
        <w:t>Scenario, </w:t>
      </w:r>
      <w:r w:rsidRPr="00C3692C">
        <w:rPr>
          <w:rFonts w:ascii="Times New Roman" w:hAnsi="Times New Roman" w:cs="Times New Roman"/>
          <w:sz w:val="26"/>
          <w:szCs w:val="26"/>
        </w:rPr>
        <w:br/>
        <w:t>Consider we want to start a service like "makemytrip.com" or "expedia.com", where we are responsible for displaying the flights from various flight service company and place an order from customer. </w:t>
      </w:r>
      <w:r w:rsidRPr="00C3692C">
        <w:rPr>
          <w:rFonts w:ascii="Times New Roman" w:hAnsi="Times New Roman" w:cs="Times New Roman"/>
          <w:sz w:val="26"/>
          <w:szCs w:val="26"/>
        </w:rPr>
        <w:br/>
        <w:t>Let’s keep our service as simple as, </w:t>
      </w:r>
    </w:p>
    <w:p w14:paraId="57FD329A" w14:textId="77777777" w:rsidR="00C3692C" w:rsidRPr="00C3692C" w:rsidRDefault="00C3692C" w:rsidP="00C3692C">
      <w:pPr>
        <w:numPr>
          <w:ilvl w:val="0"/>
          <w:numId w:val="1"/>
        </w:numPr>
        <w:rPr>
          <w:rFonts w:ascii="Times New Roman" w:hAnsi="Times New Roman" w:cs="Times New Roman"/>
          <w:sz w:val="26"/>
          <w:szCs w:val="26"/>
        </w:rPr>
      </w:pPr>
      <w:r w:rsidRPr="00C3692C">
        <w:rPr>
          <w:rFonts w:ascii="Times New Roman" w:hAnsi="Times New Roman" w:cs="Times New Roman"/>
          <w:sz w:val="26"/>
          <w:szCs w:val="26"/>
        </w:rPr>
        <w:t>Displaying flights available from vendors like "</w:t>
      </w:r>
      <w:proofErr w:type="spellStart"/>
      <w:r w:rsidRPr="00C3692C">
        <w:rPr>
          <w:rFonts w:ascii="Times New Roman" w:hAnsi="Times New Roman" w:cs="Times New Roman"/>
          <w:sz w:val="26"/>
          <w:szCs w:val="26"/>
        </w:rPr>
        <w:t>airasia</w:t>
      </w:r>
      <w:proofErr w:type="spellEnd"/>
      <w:r w:rsidRPr="00C3692C">
        <w:rPr>
          <w:rFonts w:ascii="Times New Roman" w:hAnsi="Times New Roman" w:cs="Times New Roman"/>
          <w:sz w:val="26"/>
          <w:szCs w:val="26"/>
        </w:rPr>
        <w:t>", "</w:t>
      </w:r>
      <w:proofErr w:type="spellStart"/>
      <w:r w:rsidRPr="00C3692C">
        <w:rPr>
          <w:rFonts w:ascii="Times New Roman" w:hAnsi="Times New Roman" w:cs="Times New Roman"/>
          <w:sz w:val="26"/>
          <w:szCs w:val="26"/>
        </w:rPr>
        <w:t>british</w:t>
      </w:r>
      <w:proofErr w:type="spellEnd"/>
      <w:r w:rsidRPr="00C3692C">
        <w:rPr>
          <w:rFonts w:ascii="Times New Roman" w:hAnsi="Times New Roman" w:cs="Times New Roman"/>
          <w:sz w:val="26"/>
          <w:szCs w:val="26"/>
        </w:rPr>
        <w:t xml:space="preserve"> airways" and "emirates".</w:t>
      </w:r>
    </w:p>
    <w:p w14:paraId="278B2EDD" w14:textId="77777777" w:rsidR="00C3692C" w:rsidRPr="00C3692C" w:rsidRDefault="00C3692C" w:rsidP="00C3692C">
      <w:pPr>
        <w:numPr>
          <w:ilvl w:val="0"/>
          <w:numId w:val="1"/>
        </w:numPr>
        <w:rPr>
          <w:rFonts w:ascii="Times New Roman" w:hAnsi="Times New Roman" w:cs="Times New Roman"/>
          <w:sz w:val="26"/>
          <w:szCs w:val="26"/>
        </w:rPr>
      </w:pPr>
      <w:r w:rsidRPr="00C3692C">
        <w:rPr>
          <w:rFonts w:ascii="Times New Roman" w:hAnsi="Times New Roman" w:cs="Times New Roman"/>
          <w:sz w:val="26"/>
          <w:szCs w:val="26"/>
        </w:rPr>
        <w:t>Place and order for seat to respective vendor.</w:t>
      </w:r>
    </w:p>
    <w:p w14:paraId="2191A3DC" w14:textId="64822F69" w:rsidR="00C3692C" w:rsidRPr="00C3692C" w:rsidRDefault="00C3692C" w:rsidP="00C3692C">
      <w:pPr>
        <w:rPr>
          <w:rFonts w:ascii="Times New Roman" w:hAnsi="Times New Roman" w:cs="Times New Roman"/>
          <w:sz w:val="26"/>
          <w:szCs w:val="26"/>
        </w:rPr>
      </w:pPr>
      <w:r w:rsidRPr="00C3692C">
        <w:rPr>
          <w:rFonts w:ascii="Times New Roman" w:hAnsi="Times New Roman" w:cs="Times New Roman"/>
          <w:sz w:val="26"/>
          <w:szCs w:val="26"/>
        </w:rPr>
        <w:br/>
      </w:r>
      <w:r w:rsidRPr="00C3692C">
        <w:rPr>
          <w:rFonts w:ascii="Times New Roman" w:hAnsi="Times New Roman" w:cs="Times New Roman"/>
          <w:b/>
          <w:bCs/>
          <w:i/>
          <w:iCs/>
          <w:sz w:val="26"/>
          <w:szCs w:val="26"/>
        </w:rPr>
        <w:t>How should we design our application considering interfaces and abstract class? In this scenario, interface is useful or abstract class?</w:t>
      </w:r>
      <w:r w:rsidRPr="00C3692C">
        <w:rPr>
          <w:rFonts w:ascii="Times New Roman" w:hAnsi="Times New Roman" w:cs="Times New Roman"/>
          <w:sz w:val="26"/>
          <w:szCs w:val="26"/>
        </w:rPr>
        <w:br/>
      </w:r>
      <w:r w:rsidRPr="00C3692C">
        <w:rPr>
          <w:rFonts w:ascii="Times New Roman" w:hAnsi="Times New Roman" w:cs="Times New Roman"/>
          <w:sz w:val="26"/>
          <w:szCs w:val="26"/>
        </w:rPr>
        <w:br/>
        <w:t xml:space="preserve">Remember, </w:t>
      </w:r>
      <w:proofErr w:type="gramStart"/>
      <w:r w:rsidRPr="00C3692C">
        <w:rPr>
          <w:rFonts w:ascii="Times New Roman" w:hAnsi="Times New Roman" w:cs="Times New Roman"/>
          <w:sz w:val="26"/>
          <w:szCs w:val="26"/>
        </w:rPr>
        <w:t>In</w:t>
      </w:r>
      <w:proofErr w:type="gramEnd"/>
      <w:r w:rsidRPr="00C3692C">
        <w:rPr>
          <w:rFonts w:ascii="Times New Roman" w:hAnsi="Times New Roman" w:cs="Times New Roman"/>
          <w:sz w:val="26"/>
          <w:szCs w:val="26"/>
        </w:rPr>
        <w:t xml:space="preserve"> this application, we don't own any flight. we are just a middle man/aggregator and our task is to first enquire "</w:t>
      </w:r>
      <w:proofErr w:type="spellStart"/>
      <w:r w:rsidRPr="00C3692C">
        <w:rPr>
          <w:rFonts w:ascii="Times New Roman" w:hAnsi="Times New Roman" w:cs="Times New Roman"/>
          <w:sz w:val="26"/>
          <w:szCs w:val="26"/>
        </w:rPr>
        <w:t>airasia</w:t>
      </w:r>
      <w:proofErr w:type="spellEnd"/>
      <w:r w:rsidRPr="00C3692C">
        <w:rPr>
          <w:rFonts w:ascii="Times New Roman" w:hAnsi="Times New Roman" w:cs="Times New Roman"/>
          <w:sz w:val="26"/>
          <w:szCs w:val="26"/>
        </w:rPr>
        <w:t>", then enquire "</w:t>
      </w:r>
      <w:proofErr w:type="spellStart"/>
      <w:r w:rsidRPr="00C3692C">
        <w:rPr>
          <w:rFonts w:ascii="Times New Roman" w:hAnsi="Times New Roman" w:cs="Times New Roman"/>
          <w:sz w:val="26"/>
          <w:szCs w:val="26"/>
        </w:rPr>
        <w:t>british</w:t>
      </w:r>
      <w:proofErr w:type="spellEnd"/>
      <w:r w:rsidRPr="00C3692C">
        <w:rPr>
          <w:rFonts w:ascii="Times New Roman" w:hAnsi="Times New Roman" w:cs="Times New Roman"/>
          <w:sz w:val="26"/>
          <w:szCs w:val="26"/>
        </w:rPr>
        <w:t xml:space="preserve"> airways" and at last enquire "emirates" about the list of flights available and later if customer opts for booking then inform the respective flight vendor to do booking.</w:t>
      </w:r>
      <w:r w:rsidRPr="00C3692C">
        <w:rPr>
          <w:rFonts w:ascii="Times New Roman" w:hAnsi="Times New Roman" w:cs="Times New Roman"/>
          <w:sz w:val="26"/>
          <w:szCs w:val="26"/>
        </w:rPr>
        <w:br/>
        <w:t>For this, first we need to tell "</w:t>
      </w:r>
      <w:proofErr w:type="spellStart"/>
      <w:r w:rsidRPr="00C3692C">
        <w:rPr>
          <w:rFonts w:ascii="Times New Roman" w:hAnsi="Times New Roman" w:cs="Times New Roman"/>
          <w:sz w:val="26"/>
          <w:szCs w:val="26"/>
        </w:rPr>
        <w:t>airasia</w:t>
      </w:r>
      <w:proofErr w:type="spellEnd"/>
      <w:r w:rsidRPr="00C3692C">
        <w:rPr>
          <w:rFonts w:ascii="Times New Roman" w:hAnsi="Times New Roman" w:cs="Times New Roman"/>
          <w:sz w:val="26"/>
          <w:szCs w:val="26"/>
        </w:rPr>
        <w:t>", "</w:t>
      </w:r>
      <w:proofErr w:type="spellStart"/>
      <w:r w:rsidRPr="00C3692C">
        <w:rPr>
          <w:rFonts w:ascii="Times New Roman" w:hAnsi="Times New Roman" w:cs="Times New Roman"/>
          <w:sz w:val="26"/>
          <w:szCs w:val="26"/>
        </w:rPr>
        <w:t>british</w:t>
      </w:r>
      <w:proofErr w:type="spellEnd"/>
      <w:r w:rsidRPr="00C3692C">
        <w:rPr>
          <w:rFonts w:ascii="Times New Roman" w:hAnsi="Times New Roman" w:cs="Times New Roman"/>
          <w:sz w:val="26"/>
          <w:szCs w:val="26"/>
        </w:rPr>
        <w:t xml:space="preserve"> airways" and "emirates" to give us list of flights, internally how they are giving the list that we don't care.</w:t>
      </w:r>
      <w:r w:rsidRPr="00C3692C">
        <w:rPr>
          <w:rFonts w:ascii="Times New Roman" w:hAnsi="Times New Roman" w:cs="Times New Roman"/>
          <w:sz w:val="26"/>
          <w:szCs w:val="26"/>
        </w:rPr>
        <w:br/>
      </w:r>
    </w:p>
    <w:p w14:paraId="6B480503" w14:textId="77777777" w:rsidR="00C3692C" w:rsidRPr="00C3692C" w:rsidRDefault="00C3692C" w:rsidP="00C3692C">
      <w:pPr>
        <w:numPr>
          <w:ilvl w:val="0"/>
          <w:numId w:val="2"/>
        </w:numPr>
        <w:rPr>
          <w:rFonts w:ascii="Times New Roman" w:hAnsi="Times New Roman" w:cs="Times New Roman"/>
          <w:sz w:val="26"/>
          <w:szCs w:val="26"/>
        </w:rPr>
      </w:pPr>
      <w:r w:rsidRPr="00C3692C">
        <w:rPr>
          <w:rFonts w:ascii="Times New Roman" w:hAnsi="Times New Roman" w:cs="Times New Roman"/>
          <w:b/>
          <w:bCs/>
          <w:sz w:val="26"/>
          <w:szCs w:val="26"/>
        </w:rPr>
        <w:t>This means I only care for method "</w:t>
      </w:r>
      <w:proofErr w:type="spellStart"/>
      <w:r w:rsidRPr="00C3692C">
        <w:rPr>
          <w:rFonts w:ascii="Times New Roman" w:hAnsi="Times New Roman" w:cs="Times New Roman"/>
          <w:b/>
          <w:bCs/>
          <w:sz w:val="26"/>
          <w:szCs w:val="26"/>
        </w:rPr>
        <w:t>getAllAvailableFlights</w:t>
      </w:r>
      <w:proofErr w:type="spellEnd"/>
      <w:r w:rsidRPr="00C3692C">
        <w:rPr>
          <w:rFonts w:ascii="Times New Roman" w:hAnsi="Times New Roman" w:cs="Times New Roman"/>
          <w:b/>
          <w:bCs/>
          <w:sz w:val="26"/>
          <w:szCs w:val="26"/>
        </w:rPr>
        <w:t>()"</w:t>
      </w:r>
      <w:r w:rsidRPr="00C3692C">
        <w:rPr>
          <w:rFonts w:ascii="Times New Roman" w:hAnsi="Times New Roman" w:cs="Times New Roman"/>
          <w:sz w:val="26"/>
          <w:szCs w:val="26"/>
        </w:rPr>
        <w:br/>
      </w:r>
      <w:r w:rsidRPr="00C3692C">
        <w:rPr>
          <w:rFonts w:ascii="Times New Roman" w:hAnsi="Times New Roman" w:cs="Times New Roman"/>
          <w:sz w:val="26"/>
          <w:szCs w:val="26"/>
        </w:rPr>
        <w:br/>
        <w:t>"</w:t>
      </w:r>
      <w:proofErr w:type="spellStart"/>
      <w:r w:rsidRPr="00C3692C">
        <w:rPr>
          <w:rFonts w:ascii="Times New Roman" w:hAnsi="Times New Roman" w:cs="Times New Roman"/>
          <w:sz w:val="26"/>
          <w:szCs w:val="26"/>
        </w:rPr>
        <w:t>getAllAvailableFlights</w:t>
      </w:r>
      <w:proofErr w:type="spellEnd"/>
      <w:r w:rsidRPr="00C3692C">
        <w:rPr>
          <w:rFonts w:ascii="Times New Roman" w:hAnsi="Times New Roman" w:cs="Times New Roman"/>
          <w:sz w:val="26"/>
          <w:szCs w:val="26"/>
        </w:rPr>
        <w:t>()" from "</w:t>
      </w:r>
      <w:proofErr w:type="spellStart"/>
      <w:r w:rsidRPr="00C3692C">
        <w:rPr>
          <w:rFonts w:ascii="Times New Roman" w:hAnsi="Times New Roman" w:cs="Times New Roman"/>
          <w:sz w:val="26"/>
          <w:szCs w:val="26"/>
        </w:rPr>
        <w:t>airasia</w:t>
      </w:r>
      <w:proofErr w:type="spellEnd"/>
      <w:r w:rsidRPr="00C3692C">
        <w:rPr>
          <w:rFonts w:ascii="Times New Roman" w:hAnsi="Times New Roman" w:cs="Times New Roman"/>
          <w:sz w:val="26"/>
          <w:szCs w:val="26"/>
        </w:rPr>
        <w:t>" may have used SOAP service to return list of flights.</w:t>
      </w:r>
      <w:r w:rsidRPr="00C3692C">
        <w:rPr>
          <w:rFonts w:ascii="Times New Roman" w:hAnsi="Times New Roman" w:cs="Times New Roman"/>
          <w:sz w:val="26"/>
          <w:szCs w:val="26"/>
        </w:rPr>
        <w:br/>
        <w:t>"</w:t>
      </w:r>
      <w:proofErr w:type="spellStart"/>
      <w:r w:rsidRPr="00C3692C">
        <w:rPr>
          <w:rFonts w:ascii="Times New Roman" w:hAnsi="Times New Roman" w:cs="Times New Roman"/>
          <w:sz w:val="26"/>
          <w:szCs w:val="26"/>
        </w:rPr>
        <w:t>getAllAvailableFlights</w:t>
      </w:r>
      <w:proofErr w:type="spellEnd"/>
      <w:r w:rsidRPr="00C3692C">
        <w:rPr>
          <w:rFonts w:ascii="Times New Roman" w:hAnsi="Times New Roman" w:cs="Times New Roman"/>
          <w:sz w:val="26"/>
          <w:szCs w:val="26"/>
        </w:rPr>
        <w:t>()" from "</w:t>
      </w:r>
      <w:proofErr w:type="spellStart"/>
      <w:r w:rsidRPr="00C3692C">
        <w:rPr>
          <w:rFonts w:ascii="Times New Roman" w:hAnsi="Times New Roman" w:cs="Times New Roman"/>
          <w:sz w:val="26"/>
          <w:szCs w:val="26"/>
        </w:rPr>
        <w:t>british</w:t>
      </w:r>
      <w:proofErr w:type="spellEnd"/>
      <w:r w:rsidRPr="00C3692C">
        <w:rPr>
          <w:rFonts w:ascii="Times New Roman" w:hAnsi="Times New Roman" w:cs="Times New Roman"/>
          <w:sz w:val="26"/>
          <w:szCs w:val="26"/>
        </w:rPr>
        <w:t xml:space="preserve"> airways" may have used REST </w:t>
      </w:r>
      <w:r w:rsidRPr="00C3692C">
        <w:rPr>
          <w:rFonts w:ascii="Times New Roman" w:hAnsi="Times New Roman" w:cs="Times New Roman"/>
          <w:sz w:val="26"/>
          <w:szCs w:val="26"/>
        </w:rPr>
        <w:lastRenderedPageBreak/>
        <w:t>service to return list of flights.</w:t>
      </w:r>
      <w:r w:rsidRPr="00C3692C">
        <w:rPr>
          <w:rFonts w:ascii="Times New Roman" w:hAnsi="Times New Roman" w:cs="Times New Roman"/>
          <w:sz w:val="26"/>
          <w:szCs w:val="26"/>
        </w:rPr>
        <w:br/>
        <w:t>"</w:t>
      </w:r>
      <w:proofErr w:type="spellStart"/>
      <w:r w:rsidRPr="00C3692C">
        <w:rPr>
          <w:rFonts w:ascii="Times New Roman" w:hAnsi="Times New Roman" w:cs="Times New Roman"/>
          <w:sz w:val="26"/>
          <w:szCs w:val="26"/>
        </w:rPr>
        <w:t>getAllAvailableFlights</w:t>
      </w:r>
      <w:proofErr w:type="spellEnd"/>
      <w:r w:rsidRPr="00C3692C">
        <w:rPr>
          <w:rFonts w:ascii="Times New Roman" w:hAnsi="Times New Roman" w:cs="Times New Roman"/>
          <w:sz w:val="26"/>
          <w:szCs w:val="26"/>
        </w:rPr>
        <w:t>()" from "emirates" may have used CORBA service to return list of flights.</w:t>
      </w:r>
      <w:r w:rsidRPr="00C3692C">
        <w:rPr>
          <w:rFonts w:ascii="Times New Roman" w:hAnsi="Times New Roman" w:cs="Times New Roman"/>
          <w:sz w:val="26"/>
          <w:szCs w:val="26"/>
        </w:rPr>
        <w:br/>
      </w:r>
      <w:r w:rsidRPr="00C3692C">
        <w:rPr>
          <w:rFonts w:ascii="Times New Roman" w:hAnsi="Times New Roman" w:cs="Times New Roman"/>
          <w:sz w:val="26"/>
          <w:szCs w:val="26"/>
        </w:rPr>
        <w:br/>
        <w:t>but we don't care how it is internally implemented and what we care is the contract method "</w:t>
      </w:r>
      <w:proofErr w:type="spellStart"/>
      <w:r w:rsidRPr="00C3692C">
        <w:rPr>
          <w:rFonts w:ascii="Times New Roman" w:hAnsi="Times New Roman" w:cs="Times New Roman"/>
          <w:b/>
          <w:bCs/>
          <w:sz w:val="26"/>
          <w:szCs w:val="26"/>
        </w:rPr>
        <w:t>getAllAvailableFlights</w:t>
      </w:r>
      <w:proofErr w:type="spellEnd"/>
      <w:r w:rsidRPr="00C3692C">
        <w:rPr>
          <w:rFonts w:ascii="Times New Roman" w:hAnsi="Times New Roman" w:cs="Times New Roman"/>
          <w:sz w:val="26"/>
          <w:szCs w:val="26"/>
        </w:rPr>
        <w:t>" that all the flight vendor should provide and return list of flights.</w:t>
      </w:r>
    </w:p>
    <w:p w14:paraId="44F538FA" w14:textId="77777777" w:rsidR="00C3692C" w:rsidRPr="00C3692C" w:rsidRDefault="00C3692C" w:rsidP="00C3692C">
      <w:pPr>
        <w:rPr>
          <w:rFonts w:ascii="Times New Roman" w:hAnsi="Times New Roman" w:cs="Times New Roman"/>
          <w:sz w:val="26"/>
          <w:szCs w:val="26"/>
        </w:rPr>
      </w:pPr>
    </w:p>
    <w:p w14:paraId="0E97B673" w14:textId="77777777" w:rsidR="00C3692C" w:rsidRPr="00C3692C" w:rsidRDefault="00C3692C" w:rsidP="00C3692C">
      <w:pPr>
        <w:numPr>
          <w:ilvl w:val="0"/>
          <w:numId w:val="2"/>
        </w:numPr>
        <w:rPr>
          <w:rFonts w:ascii="Times New Roman" w:hAnsi="Times New Roman" w:cs="Times New Roman"/>
          <w:sz w:val="26"/>
          <w:szCs w:val="26"/>
        </w:rPr>
      </w:pPr>
      <w:r w:rsidRPr="00C3692C">
        <w:rPr>
          <w:rFonts w:ascii="Times New Roman" w:hAnsi="Times New Roman" w:cs="Times New Roman"/>
          <w:sz w:val="26"/>
          <w:szCs w:val="26"/>
        </w:rPr>
        <w:t>Similarly, for booking I only care for method "</w:t>
      </w:r>
      <w:proofErr w:type="gramStart"/>
      <w:r w:rsidRPr="00C3692C">
        <w:rPr>
          <w:rFonts w:ascii="Times New Roman" w:hAnsi="Times New Roman" w:cs="Times New Roman"/>
          <w:b/>
          <w:bCs/>
          <w:sz w:val="26"/>
          <w:szCs w:val="26"/>
        </w:rPr>
        <w:t>booking(</w:t>
      </w:r>
      <w:proofErr w:type="gramEnd"/>
      <w:r w:rsidRPr="00C3692C">
        <w:rPr>
          <w:rFonts w:ascii="Times New Roman" w:hAnsi="Times New Roman" w:cs="Times New Roman"/>
          <w:b/>
          <w:bCs/>
          <w:sz w:val="26"/>
          <w:szCs w:val="26"/>
        </w:rPr>
        <w:t>)</w:t>
      </w:r>
      <w:r w:rsidRPr="00C3692C">
        <w:rPr>
          <w:rFonts w:ascii="Times New Roman" w:hAnsi="Times New Roman" w:cs="Times New Roman"/>
          <w:sz w:val="26"/>
          <w:szCs w:val="26"/>
        </w:rPr>
        <w:t>" that all vendors should have, internally how this vendors are doing booking that I don't care.</w:t>
      </w:r>
    </w:p>
    <w:p w14:paraId="6D3F1545" w14:textId="77777777" w:rsidR="00C3692C" w:rsidRPr="00C3692C" w:rsidRDefault="00C3692C" w:rsidP="00C3692C">
      <w:pPr>
        <w:rPr>
          <w:rFonts w:ascii="Times New Roman" w:hAnsi="Times New Roman" w:cs="Times New Roman"/>
          <w:sz w:val="26"/>
          <w:szCs w:val="26"/>
        </w:rPr>
      </w:pPr>
      <w:r w:rsidRPr="00C3692C">
        <w:rPr>
          <w:rFonts w:ascii="Times New Roman" w:hAnsi="Times New Roman" w:cs="Times New Roman"/>
          <w:sz w:val="26"/>
          <w:szCs w:val="26"/>
        </w:rPr>
        <w:br/>
      </w:r>
      <w:r w:rsidRPr="00C3692C">
        <w:rPr>
          <w:rFonts w:ascii="Times New Roman" w:hAnsi="Times New Roman" w:cs="Times New Roman"/>
          <w:b/>
          <w:bCs/>
          <w:sz w:val="26"/>
          <w:szCs w:val="26"/>
          <w:u w:val="single"/>
        </w:rPr>
        <w:t>To conclude: We know contract.</w:t>
      </w:r>
      <w:r w:rsidRPr="00C3692C">
        <w:rPr>
          <w:rFonts w:ascii="Times New Roman" w:hAnsi="Times New Roman" w:cs="Times New Roman"/>
          <w:sz w:val="26"/>
          <w:szCs w:val="26"/>
        </w:rPr>
        <w:br/>
        <w:t>So we can say that we know the contract that irrespective of who the Flight vendor is, we need "</w:t>
      </w:r>
      <w:proofErr w:type="spellStart"/>
      <w:proofErr w:type="gramStart"/>
      <w:r w:rsidRPr="00C3692C">
        <w:rPr>
          <w:rFonts w:ascii="Times New Roman" w:hAnsi="Times New Roman" w:cs="Times New Roman"/>
          <w:b/>
          <w:bCs/>
          <w:sz w:val="26"/>
          <w:szCs w:val="26"/>
        </w:rPr>
        <w:t>getAllAvailableFlights</w:t>
      </w:r>
      <w:proofErr w:type="spellEnd"/>
      <w:r w:rsidRPr="00C3692C">
        <w:rPr>
          <w:rFonts w:ascii="Times New Roman" w:hAnsi="Times New Roman" w:cs="Times New Roman"/>
          <w:b/>
          <w:bCs/>
          <w:sz w:val="26"/>
          <w:szCs w:val="26"/>
        </w:rPr>
        <w:t>(</w:t>
      </w:r>
      <w:proofErr w:type="gramEnd"/>
      <w:r w:rsidRPr="00C3692C">
        <w:rPr>
          <w:rFonts w:ascii="Times New Roman" w:hAnsi="Times New Roman" w:cs="Times New Roman"/>
          <w:b/>
          <w:bCs/>
          <w:sz w:val="26"/>
          <w:szCs w:val="26"/>
        </w:rPr>
        <w:t>)</w:t>
      </w:r>
      <w:r w:rsidRPr="00C3692C">
        <w:rPr>
          <w:rFonts w:ascii="Times New Roman" w:hAnsi="Times New Roman" w:cs="Times New Roman"/>
          <w:sz w:val="26"/>
          <w:szCs w:val="26"/>
        </w:rPr>
        <w:t>" and "</w:t>
      </w:r>
      <w:r w:rsidRPr="00C3692C">
        <w:rPr>
          <w:rFonts w:ascii="Times New Roman" w:hAnsi="Times New Roman" w:cs="Times New Roman"/>
          <w:b/>
          <w:bCs/>
          <w:sz w:val="26"/>
          <w:szCs w:val="26"/>
        </w:rPr>
        <w:t>booking()</w:t>
      </w:r>
      <w:r w:rsidRPr="00C3692C">
        <w:rPr>
          <w:rFonts w:ascii="Times New Roman" w:hAnsi="Times New Roman" w:cs="Times New Roman"/>
          <w:sz w:val="26"/>
          <w:szCs w:val="26"/>
        </w:rPr>
        <w:t>" method from them to run our aggregator service.</w:t>
      </w:r>
    </w:p>
    <w:p w14:paraId="281FDA73" w14:textId="77777777" w:rsidR="00C3692C" w:rsidRPr="00C3692C" w:rsidRDefault="00C3692C" w:rsidP="00C3692C">
      <w:pPr>
        <w:rPr>
          <w:rFonts w:ascii="Times New Roman" w:hAnsi="Times New Roman" w:cs="Times New Roman"/>
          <w:i/>
          <w:iCs/>
          <w:sz w:val="26"/>
          <w:szCs w:val="26"/>
        </w:rPr>
      </w:pPr>
      <w:r w:rsidRPr="00C3692C">
        <w:rPr>
          <w:rFonts w:ascii="Times New Roman" w:hAnsi="Times New Roman" w:cs="Times New Roman"/>
          <w:i/>
          <w:iCs/>
          <w:sz w:val="26"/>
          <w:szCs w:val="26"/>
        </w:rPr>
        <w:t>In this situation, Interface is useful because we are not aware of the implementation of all the 2 methods required, and what we know is the contract methods that vendor(implementer) should provide. so due to this total abstraction and for defining the contract, interface is useful in this place.</w:t>
      </w:r>
    </w:p>
    <w:p w14:paraId="17997D17" w14:textId="35744F06" w:rsidR="00D44AB1" w:rsidRDefault="00C3692C" w:rsidP="00C3692C">
      <w:pPr>
        <w:rPr>
          <w:rFonts w:ascii="Times New Roman" w:hAnsi="Times New Roman" w:cs="Times New Roman"/>
          <w:sz w:val="26"/>
          <w:szCs w:val="26"/>
        </w:rPr>
      </w:pPr>
      <w:r w:rsidRPr="00C3692C">
        <w:rPr>
          <w:rFonts w:ascii="Times New Roman" w:hAnsi="Times New Roman" w:cs="Times New Roman"/>
          <w:b/>
          <w:bCs/>
          <w:sz w:val="26"/>
          <w:szCs w:val="26"/>
        </w:rPr>
        <w:lastRenderedPageBreak/>
        <w:t>Technically, we need to design our interface somewhat like below,</w:t>
      </w:r>
      <w:r w:rsidRPr="00C3692C">
        <w:rPr>
          <w:rFonts w:ascii="Times New Roman" w:hAnsi="Times New Roman" w:cs="Times New Roman"/>
          <w:sz w:val="26"/>
          <w:szCs w:val="26"/>
        </w:rPr>
        <w:br/>
      </w:r>
      <w:r w:rsidRPr="00C3692C">
        <w:rPr>
          <w:rFonts w:ascii="Times New Roman" w:hAnsi="Times New Roman" w:cs="Times New Roman"/>
          <w:sz w:val="26"/>
          <w:szCs w:val="26"/>
        </w:rPr>
        <w:br/>
      </w:r>
      <w:r w:rsidRPr="00C3692C">
        <w:rPr>
          <w:rFonts w:ascii="Times New Roman" w:hAnsi="Times New Roman" w:cs="Times New Roman"/>
          <w:noProof/>
          <w:sz w:val="26"/>
          <w:szCs w:val="26"/>
        </w:rPr>
        <w:drawing>
          <wp:inline distT="0" distB="0" distL="0" distR="0" wp14:anchorId="4A086229" wp14:editId="7F43EEC1">
            <wp:extent cx="5731510" cy="5219065"/>
            <wp:effectExtent l="0" t="0" r="2540" b="635"/>
            <wp:docPr id="59226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8860" name=""/>
                    <pic:cNvPicPr/>
                  </pic:nvPicPr>
                  <pic:blipFill>
                    <a:blip r:embed="rId5"/>
                    <a:stretch>
                      <a:fillRect/>
                    </a:stretch>
                  </pic:blipFill>
                  <pic:spPr>
                    <a:xfrm>
                      <a:off x="0" y="0"/>
                      <a:ext cx="5731510" cy="5219065"/>
                    </a:xfrm>
                    <a:prstGeom prst="rect">
                      <a:avLst/>
                    </a:prstGeom>
                  </pic:spPr>
                </pic:pic>
              </a:graphicData>
            </a:graphic>
          </wp:inline>
        </w:drawing>
      </w:r>
    </w:p>
    <w:p w14:paraId="4D851BB9" w14:textId="77777777" w:rsidR="00C3692C" w:rsidRDefault="00C3692C" w:rsidP="00C3692C">
      <w:pPr>
        <w:rPr>
          <w:rFonts w:ascii="Times New Roman" w:hAnsi="Times New Roman" w:cs="Times New Roman"/>
          <w:sz w:val="26"/>
          <w:szCs w:val="26"/>
        </w:rPr>
      </w:pPr>
    </w:p>
    <w:p w14:paraId="47066CE9" w14:textId="77777777" w:rsidR="00C3692C" w:rsidRDefault="00C3692C" w:rsidP="00C3692C">
      <w:pPr>
        <w:rPr>
          <w:rFonts w:ascii="Times New Roman" w:hAnsi="Times New Roman" w:cs="Times New Roman"/>
          <w:sz w:val="26"/>
          <w:szCs w:val="26"/>
        </w:rPr>
      </w:pPr>
    </w:p>
    <w:p w14:paraId="26E87746" w14:textId="77777777" w:rsidR="00C3692C" w:rsidRDefault="00C3692C" w:rsidP="00C3692C">
      <w:pPr>
        <w:rPr>
          <w:rFonts w:ascii="Times New Roman" w:hAnsi="Times New Roman" w:cs="Times New Roman"/>
          <w:sz w:val="26"/>
          <w:szCs w:val="26"/>
        </w:rPr>
      </w:pPr>
    </w:p>
    <w:p w14:paraId="5D5B0411" w14:textId="77777777" w:rsidR="00C3692C" w:rsidRDefault="00C3692C" w:rsidP="00C3692C">
      <w:pPr>
        <w:rPr>
          <w:rFonts w:ascii="Times New Roman" w:hAnsi="Times New Roman" w:cs="Times New Roman"/>
          <w:sz w:val="26"/>
          <w:szCs w:val="26"/>
        </w:rPr>
      </w:pPr>
    </w:p>
    <w:p w14:paraId="27AEF45F" w14:textId="77777777" w:rsidR="00C3692C" w:rsidRDefault="00C3692C" w:rsidP="00C3692C">
      <w:pPr>
        <w:rPr>
          <w:rFonts w:ascii="Times New Roman" w:hAnsi="Times New Roman" w:cs="Times New Roman"/>
          <w:sz w:val="26"/>
          <w:szCs w:val="26"/>
        </w:rPr>
      </w:pPr>
    </w:p>
    <w:p w14:paraId="4D25AF97"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b/>
          <w:bCs/>
          <w:sz w:val="26"/>
          <w:szCs w:val="26"/>
          <w:u w:val="single"/>
        </w:rPr>
        <w:t>When to use Abstract class</w:t>
      </w:r>
    </w:p>
    <w:p w14:paraId="39CE0335" w14:textId="77777777" w:rsidR="00731EB9" w:rsidRPr="00731EB9" w:rsidRDefault="00731EB9" w:rsidP="00731EB9">
      <w:pPr>
        <w:rPr>
          <w:ins w:id="0" w:author="Unknown"/>
          <w:rFonts w:ascii="Times New Roman" w:hAnsi="Times New Roman" w:cs="Times New Roman"/>
          <w:sz w:val="26"/>
          <w:szCs w:val="26"/>
        </w:rPr>
      </w:pPr>
      <w:r w:rsidRPr="00731EB9">
        <w:rPr>
          <w:rFonts w:ascii="Times New Roman" w:hAnsi="Times New Roman" w:cs="Times New Roman"/>
          <w:b/>
          <w:bCs/>
          <w:sz w:val="26"/>
          <w:szCs w:val="26"/>
        </w:rPr>
        <w:t>Scenario, </w:t>
      </w:r>
      <w:r w:rsidRPr="00731EB9">
        <w:rPr>
          <w:rFonts w:ascii="Times New Roman" w:hAnsi="Times New Roman" w:cs="Times New Roman"/>
          <w:sz w:val="26"/>
          <w:szCs w:val="26"/>
        </w:rPr>
        <w:br/>
        <w:t>Consider we want to start a service like Bulk SMS sender, where we take orders from various telecom vendors like Airtel, France Telecom, Vodafone etc.</w:t>
      </w:r>
      <w:r w:rsidRPr="00731EB9">
        <w:rPr>
          <w:rFonts w:ascii="Times New Roman" w:hAnsi="Times New Roman" w:cs="Times New Roman"/>
          <w:sz w:val="26"/>
          <w:szCs w:val="26"/>
        </w:rPr>
        <w:br/>
      </w:r>
    </w:p>
    <w:p w14:paraId="2F5DC971"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lastRenderedPageBreak/>
        <w:br/>
        <w:t xml:space="preserve">For this, we don't have to setup our own infrastructure for sending SMS like Mobile towers but we need to take care of government rules like after 9PM, we should not send promotional SMS, we should also not send SMS to users registered under Do Not </w:t>
      </w:r>
      <w:proofErr w:type="gramStart"/>
      <w:r w:rsidRPr="00731EB9">
        <w:rPr>
          <w:rFonts w:ascii="Times New Roman" w:hAnsi="Times New Roman" w:cs="Times New Roman"/>
          <w:sz w:val="26"/>
          <w:szCs w:val="26"/>
        </w:rPr>
        <w:t>Disturb(</w:t>
      </w:r>
      <w:proofErr w:type="gramEnd"/>
      <w:r w:rsidRPr="00731EB9">
        <w:rPr>
          <w:rFonts w:ascii="Times New Roman" w:hAnsi="Times New Roman" w:cs="Times New Roman"/>
          <w:sz w:val="26"/>
          <w:szCs w:val="26"/>
        </w:rPr>
        <w:t>DND) service etc. Remember, we need to take care of government rules for all the countries where we are sending SMS.</w:t>
      </w:r>
      <w:r w:rsidRPr="00731EB9">
        <w:rPr>
          <w:rFonts w:ascii="Times New Roman" w:hAnsi="Times New Roman" w:cs="Times New Roman"/>
          <w:sz w:val="26"/>
          <w:szCs w:val="26"/>
        </w:rPr>
        <w:br/>
      </w:r>
      <w:r w:rsidRPr="00731EB9">
        <w:rPr>
          <w:rFonts w:ascii="Times New Roman" w:hAnsi="Times New Roman" w:cs="Times New Roman"/>
          <w:sz w:val="26"/>
          <w:szCs w:val="26"/>
        </w:rPr>
        <w:br/>
      </w:r>
      <w:r w:rsidRPr="00731EB9">
        <w:rPr>
          <w:rFonts w:ascii="Times New Roman" w:hAnsi="Times New Roman" w:cs="Times New Roman"/>
          <w:b/>
          <w:bCs/>
          <w:i/>
          <w:iCs/>
          <w:sz w:val="26"/>
          <w:szCs w:val="26"/>
        </w:rPr>
        <w:t>Note:</w:t>
      </w:r>
      <w:r w:rsidRPr="00731EB9">
        <w:rPr>
          <w:rFonts w:ascii="Times New Roman" w:hAnsi="Times New Roman" w:cs="Times New Roman"/>
          <w:i/>
          <w:iCs/>
          <w:sz w:val="26"/>
          <w:szCs w:val="26"/>
        </w:rPr>
        <w:t> for infrastructure like towers, we will be relying on vendor who is going to give us order.</w:t>
      </w:r>
      <w:r w:rsidRPr="00731EB9">
        <w:rPr>
          <w:rFonts w:ascii="Times New Roman" w:hAnsi="Times New Roman" w:cs="Times New Roman"/>
          <w:sz w:val="26"/>
          <w:szCs w:val="26"/>
        </w:rPr>
        <w:br/>
      </w:r>
      <w:r w:rsidRPr="00731EB9">
        <w:rPr>
          <w:rFonts w:ascii="Times New Roman" w:hAnsi="Times New Roman" w:cs="Times New Roman"/>
          <w:i/>
          <w:iCs/>
          <w:sz w:val="26"/>
          <w:szCs w:val="26"/>
        </w:rPr>
        <w:t>Example, In case of,</w:t>
      </w:r>
      <w:r w:rsidRPr="00731EB9">
        <w:rPr>
          <w:rFonts w:ascii="Times New Roman" w:hAnsi="Times New Roman" w:cs="Times New Roman"/>
          <w:sz w:val="26"/>
          <w:szCs w:val="26"/>
        </w:rPr>
        <w:br/>
      </w:r>
      <w:r w:rsidRPr="00731EB9">
        <w:rPr>
          <w:rFonts w:ascii="Times New Roman" w:hAnsi="Times New Roman" w:cs="Times New Roman"/>
          <w:i/>
          <w:iCs/>
          <w:sz w:val="26"/>
          <w:szCs w:val="26"/>
        </w:rPr>
        <w:t xml:space="preserve">Vodafone request us for bulk messaging, in that case we will use </w:t>
      </w:r>
      <w:proofErr w:type="spellStart"/>
      <w:r w:rsidRPr="00731EB9">
        <w:rPr>
          <w:rFonts w:ascii="Times New Roman" w:hAnsi="Times New Roman" w:cs="Times New Roman"/>
          <w:i/>
          <w:iCs/>
          <w:sz w:val="26"/>
          <w:szCs w:val="26"/>
        </w:rPr>
        <w:t>Vodafine</w:t>
      </w:r>
      <w:proofErr w:type="spellEnd"/>
      <w:r w:rsidRPr="00731EB9">
        <w:rPr>
          <w:rFonts w:ascii="Times New Roman" w:hAnsi="Times New Roman" w:cs="Times New Roman"/>
          <w:i/>
          <w:iCs/>
          <w:sz w:val="26"/>
          <w:szCs w:val="26"/>
        </w:rPr>
        <w:t xml:space="preserve"> towers to send SMS.</w:t>
      </w:r>
      <w:r w:rsidRPr="00731EB9">
        <w:rPr>
          <w:rFonts w:ascii="Times New Roman" w:hAnsi="Times New Roman" w:cs="Times New Roman"/>
          <w:sz w:val="26"/>
          <w:szCs w:val="26"/>
        </w:rPr>
        <w:br/>
      </w:r>
      <w:r w:rsidRPr="00731EB9">
        <w:rPr>
          <w:rFonts w:ascii="Times New Roman" w:hAnsi="Times New Roman" w:cs="Times New Roman"/>
          <w:i/>
          <w:iCs/>
          <w:sz w:val="26"/>
          <w:szCs w:val="26"/>
        </w:rPr>
        <w:t>Airtel request us for bulk messaging, in that case we will use Airtel towers to send SMS.</w:t>
      </w:r>
      <w:r w:rsidRPr="00731EB9">
        <w:rPr>
          <w:rFonts w:ascii="Times New Roman" w:hAnsi="Times New Roman" w:cs="Times New Roman"/>
          <w:sz w:val="26"/>
          <w:szCs w:val="26"/>
        </w:rPr>
        <w:br/>
      </w:r>
      <w:r w:rsidRPr="00731EB9">
        <w:rPr>
          <w:rFonts w:ascii="Times New Roman" w:hAnsi="Times New Roman" w:cs="Times New Roman"/>
          <w:i/>
          <w:iCs/>
          <w:sz w:val="26"/>
          <w:szCs w:val="26"/>
        </w:rPr>
        <w:t>What our job is to manage Telecom Regulations for different countries where we are sending SMS. </w:t>
      </w:r>
      <w:proofErr w:type="gramStart"/>
      <w:r w:rsidRPr="00731EB9">
        <w:rPr>
          <w:rFonts w:ascii="Times New Roman" w:hAnsi="Times New Roman" w:cs="Times New Roman"/>
          <w:sz w:val="26"/>
          <w:szCs w:val="26"/>
        </w:rPr>
        <w:t>So</w:t>
      </w:r>
      <w:proofErr w:type="gramEnd"/>
      <w:r w:rsidRPr="00731EB9">
        <w:rPr>
          <w:rFonts w:ascii="Times New Roman" w:hAnsi="Times New Roman" w:cs="Times New Roman"/>
          <w:sz w:val="26"/>
          <w:szCs w:val="26"/>
        </w:rPr>
        <w:t xml:space="preserve"> what all methods we require would be somewhat like below,</w:t>
      </w:r>
    </w:p>
    <w:p w14:paraId="3C05CEF0" w14:textId="77777777" w:rsidR="00731EB9" w:rsidRPr="00731EB9" w:rsidRDefault="00731EB9" w:rsidP="00731EB9">
      <w:pPr>
        <w:rPr>
          <w:rFonts w:ascii="Times New Roman" w:hAnsi="Times New Roman" w:cs="Times New Roman"/>
          <w:sz w:val="26"/>
          <w:szCs w:val="26"/>
        </w:rPr>
      </w:pPr>
      <w:hyperlink r:id="rId6" w:history="1">
        <w:r w:rsidRPr="00731EB9">
          <w:rPr>
            <w:rStyle w:val="Hyperlink"/>
            <w:rFonts w:ascii="Times New Roman" w:hAnsi="Times New Roman" w:cs="Times New Roman"/>
            <w:sz w:val="26"/>
            <w:szCs w:val="26"/>
          </w:rPr>
          <w:t>?</w:t>
        </w:r>
      </w:hyperlink>
    </w:p>
    <w:tbl>
      <w:tblPr>
        <w:tblW w:w="10389" w:type="dxa"/>
        <w:tblCellSpacing w:w="0" w:type="dxa"/>
        <w:tblCellMar>
          <w:left w:w="0" w:type="dxa"/>
          <w:right w:w="0" w:type="dxa"/>
        </w:tblCellMar>
        <w:tblLook w:val="04A0" w:firstRow="1" w:lastRow="0" w:firstColumn="1" w:lastColumn="0" w:noHBand="0" w:noVBand="1"/>
      </w:tblPr>
      <w:tblGrid>
        <w:gridCol w:w="268"/>
        <w:gridCol w:w="10121"/>
      </w:tblGrid>
      <w:tr w:rsidR="00731EB9" w:rsidRPr="00731EB9" w14:paraId="6C88BBC4" w14:textId="77777777" w:rsidTr="00731EB9">
        <w:trPr>
          <w:tblCellSpacing w:w="0" w:type="dxa"/>
        </w:trPr>
        <w:tc>
          <w:tcPr>
            <w:tcW w:w="6" w:type="dxa"/>
            <w:tcBorders>
              <w:top w:val="nil"/>
              <w:left w:val="nil"/>
              <w:bottom w:val="nil"/>
              <w:right w:val="nil"/>
            </w:tcBorders>
            <w:vAlign w:val="bottom"/>
            <w:hideMark/>
          </w:tcPr>
          <w:p w14:paraId="45E0B3B0"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w:t>
            </w:r>
          </w:p>
          <w:p w14:paraId="585A535C"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w:t>
            </w:r>
          </w:p>
          <w:p w14:paraId="1C3CC3E5"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3</w:t>
            </w:r>
          </w:p>
          <w:p w14:paraId="6233E901"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4</w:t>
            </w:r>
          </w:p>
          <w:p w14:paraId="7C7EA9C5"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5</w:t>
            </w:r>
          </w:p>
          <w:p w14:paraId="2243E5AD"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6</w:t>
            </w:r>
          </w:p>
          <w:p w14:paraId="21CEE21C"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7</w:t>
            </w:r>
          </w:p>
          <w:p w14:paraId="18C511DC"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8</w:t>
            </w:r>
          </w:p>
          <w:p w14:paraId="5B4AD58D"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9</w:t>
            </w:r>
          </w:p>
          <w:p w14:paraId="60EF57A4"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10</w:t>
            </w:r>
          </w:p>
          <w:p w14:paraId="59020B1D"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11</w:t>
            </w:r>
          </w:p>
          <w:p w14:paraId="3E713DE3"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12</w:t>
            </w:r>
          </w:p>
          <w:p w14:paraId="19600BF4"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13</w:t>
            </w:r>
          </w:p>
          <w:p w14:paraId="14B744FE"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14</w:t>
            </w:r>
          </w:p>
          <w:p w14:paraId="55DE8456"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15</w:t>
            </w:r>
          </w:p>
          <w:p w14:paraId="5487BCB2"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16</w:t>
            </w:r>
          </w:p>
          <w:p w14:paraId="765ED041"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lastRenderedPageBreak/>
              <w:t>17</w:t>
            </w:r>
          </w:p>
          <w:p w14:paraId="2E68346B"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18</w:t>
            </w:r>
          </w:p>
          <w:p w14:paraId="6EAFA870"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19</w:t>
            </w:r>
          </w:p>
          <w:p w14:paraId="63DDBA09"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20</w:t>
            </w:r>
          </w:p>
          <w:p w14:paraId="4C36D418"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21</w:t>
            </w:r>
          </w:p>
          <w:p w14:paraId="6E737AFA"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22</w:t>
            </w:r>
          </w:p>
          <w:p w14:paraId="5F41B5FD"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23</w:t>
            </w:r>
          </w:p>
          <w:p w14:paraId="76EF9DC6"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24</w:t>
            </w:r>
          </w:p>
          <w:p w14:paraId="6184A03A"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25</w:t>
            </w:r>
          </w:p>
          <w:p w14:paraId="3803AF1B"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26</w:t>
            </w:r>
          </w:p>
        </w:tc>
        <w:tc>
          <w:tcPr>
            <w:tcW w:w="9823" w:type="dxa"/>
            <w:tcBorders>
              <w:top w:val="nil"/>
              <w:left w:val="nil"/>
              <w:bottom w:val="nil"/>
              <w:right w:val="nil"/>
            </w:tcBorders>
            <w:vAlign w:val="bottom"/>
            <w:hideMark/>
          </w:tcPr>
          <w:p w14:paraId="00617714"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b/>
                <w:bCs/>
                <w:sz w:val="26"/>
                <w:szCs w:val="26"/>
              </w:rPr>
              <w:lastRenderedPageBreak/>
              <w:t>public</w:t>
            </w:r>
            <w:r w:rsidRPr="00731EB9">
              <w:rPr>
                <w:rFonts w:ascii="Times New Roman" w:hAnsi="Times New Roman" w:cs="Times New Roman"/>
                <w:sz w:val="26"/>
                <w:szCs w:val="26"/>
              </w:rPr>
              <w:t xml:space="preserve"> </w:t>
            </w:r>
            <w:r w:rsidRPr="00731EB9">
              <w:rPr>
                <w:rFonts w:ascii="Times New Roman" w:hAnsi="Times New Roman" w:cs="Times New Roman"/>
                <w:b/>
                <w:bCs/>
                <w:sz w:val="26"/>
                <w:szCs w:val="26"/>
              </w:rPr>
              <w:t>void</w:t>
            </w:r>
            <w:r w:rsidRPr="00731EB9">
              <w:rPr>
                <w:rFonts w:ascii="Times New Roman" w:hAnsi="Times New Roman" w:cs="Times New Roman"/>
                <w:sz w:val="26"/>
                <w:szCs w:val="26"/>
              </w:rPr>
              <w:t xml:space="preserve"> </w:t>
            </w:r>
            <w:proofErr w:type="spellStart"/>
            <w:proofErr w:type="gramStart"/>
            <w:r w:rsidRPr="00731EB9">
              <w:rPr>
                <w:rFonts w:ascii="Times New Roman" w:hAnsi="Times New Roman" w:cs="Times New Roman"/>
                <w:sz w:val="26"/>
                <w:szCs w:val="26"/>
              </w:rPr>
              <w:t>eastablishConnectionWithYourTower</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3621ECB1"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//connect using vendor way.</w:t>
            </w:r>
          </w:p>
          <w:p w14:paraId="4E822582"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xml:space="preserve">   //we don't know how, candidate for abstract method </w:t>
            </w:r>
          </w:p>
          <w:p w14:paraId="71E5C0F8"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w:t>
            </w:r>
          </w:p>
          <w:p w14:paraId="1628D4A5"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
          <w:p w14:paraId="37727CCF"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b/>
                <w:bCs/>
                <w:sz w:val="26"/>
                <w:szCs w:val="26"/>
              </w:rPr>
              <w:t>public</w:t>
            </w:r>
            <w:r w:rsidRPr="00731EB9">
              <w:rPr>
                <w:rFonts w:ascii="Times New Roman" w:hAnsi="Times New Roman" w:cs="Times New Roman"/>
                <w:sz w:val="26"/>
                <w:szCs w:val="26"/>
              </w:rPr>
              <w:t xml:space="preserve"> </w:t>
            </w:r>
            <w:r w:rsidRPr="00731EB9">
              <w:rPr>
                <w:rFonts w:ascii="Times New Roman" w:hAnsi="Times New Roman" w:cs="Times New Roman"/>
                <w:b/>
                <w:bCs/>
                <w:sz w:val="26"/>
                <w:szCs w:val="26"/>
              </w:rPr>
              <w:t>void</w:t>
            </w:r>
            <w:r w:rsidRPr="00731EB9">
              <w:rPr>
                <w:rFonts w:ascii="Times New Roman" w:hAnsi="Times New Roman" w:cs="Times New Roman"/>
                <w:sz w:val="26"/>
                <w:szCs w:val="26"/>
              </w:rPr>
              <w:t xml:space="preserve"> </w:t>
            </w:r>
            <w:proofErr w:type="spellStart"/>
            <w:proofErr w:type="gramStart"/>
            <w:r w:rsidRPr="00731EB9">
              <w:rPr>
                <w:rFonts w:ascii="Times New Roman" w:hAnsi="Times New Roman" w:cs="Times New Roman"/>
                <w:sz w:val="26"/>
                <w:szCs w:val="26"/>
              </w:rPr>
              <w:t>sendSMS</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3E2AD3E3"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roofErr w:type="spellStart"/>
            <w:proofErr w:type="gramStart"/>
            <w:r w:rsidRPr="00731EB9">
              <w:rPr>
                <w:rFonts w:ascii="Times New Roman" w:hAnsi="Times New Roman" w:cs="Times New Roman"/>
                <w:sz w:val="26"/>
                <w:szCs w:val="26"/>
              </w:rPr>
              <w:t>eastablishConnectionWithYourTower</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0C0F7845"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roofErr w:type="spellStart"/>
            <w:proofErr w:type="gramStart"/>
            <w:r w:rsidRPr="00731EB9">
              <w:rPr>
                <w:rFonts w:ascii="Times New Roman" w:hAnsi="Times New Roman" w:cs="Times New Roman"/>
                <w:sz w:val="26"/>
                <w:szCs w:val="26"/>
              </w:rPr>
              <w:t>checkForDND</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4885A983"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roofErr w:type="spellStart"/>
            <w:proofErr w:type="gramStart"/>
            <w:r w:rsidRPr="00731EB9">
              <w:rPr>
                <w:rFonts w:ascii="Times New Roman" w:hAnsi="Times New Roman" w:cs="Times New Roman"/>
                <w:sz w:val="26"/>
                <w:szCs w:val="26"/>
              </w:rPr>
              <w:t>checkForTelecomRules</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 xml:space="preserve">);  </w:t>
            </w:r>
          </w:p>
          <w:p w14:paraId="4AC4D424"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//sending SMS to numbers...numbers.</w:t>
            </w:r>
          </w:p>
          <w:p w14:paraId="7C0B42D7"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roofErr w:type="spellStart"/>
            <w:proofErr w:type="gramStart"/>
            <w:r w:rsidRPr="00731EB9">
              <w:rPr>
                <w:rFonts w:ascii="Times New Roman" w:hAnsi="Times New Roman" w:cs="Times New Roman"/>
                <w:sz w:val="26"/>
                <w:szCs w:val="26"/>
              </w:rPr>
              <w:t>destroyConnectionWithYourTower</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5710232C"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w:t>
            </w:r>
          </w:p>
          <w:p w14:paraId="21222C92"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
          <w:p w14:paraId="3714B1DC"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b/>
                <w:bCs/>
                <w:sz w:val="26"/>
                <w:szCs w:val="26"/>
              </w:rPr>
              <w:t>public</w:t>
            </w:r>
            <w:r w:rsidRPr="00731EB9">
              <w:rPr>
                <w:rFonts w:ascii="Times New Roman" w:hAnsi="Times New Roman" w:cs="Times New Roman"/>
                <w:sz w:val="26"/>
                <w:szCs w:val="26"/>
              </w:rPr>
              <w:t xml:space="preserve"> </w:t>
            </w:r>
            <w:r w:rsidRPr="00731EB9">
              <w:rPr>
                <w:rFonts w:ascii="Times New Roman" w:hAnsi="Times New Roman" w:cs="Times New Roman"/>
                <w:b/>
                <w:bCs/>
                <w:sz w:val="26"/>
                <w:szCs w:val="26"/>
              </w:rPr>
              <w:t>void</w:t>
            </w:r>
            <w:r w:rsidRPr="00731EB9">
              <w:rPr>
                <w:rFonts w:ascii="Times New Roman" w:hAnsi="Times New Roman" w:cs="Times New Roman"/>
                <w:sz w:val="26"/>
                <w:szCs w:val="26"/>
              </w:rPr>
              <w:t xml:space="preserve"> </w:t>
            </w:r>
            <w:proofErr w:type="spellStart"/>
            <w:proofErr w:type="gramStart"/>
            <w:r w:rsidRPr="00731EB9">
              <w:rPr>
                <w:rFonts w:ascii="Times New Roman" w:hAnsi="Times New Roman" w:cs="Times New Roman"/>
                <w:sz w:val="26"/>
                <w:szCs w:val="26"/>
              </w:rPr>
              <w:t>destroyConnectionWithYourTower</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2FF81014"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xml:space="preserve">   //disconnect using vendor way. </w:t>
            </w:r>
          </w:p>
          <w:p w14:paraId="5A8D89DC"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//we don't know how, candidate for abstract method</w:t>
            </w:r>
          </w:p>
          <w:p w14:paraId="02EE986A"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lastRenderedPageBreak/>
              <w:t>}</w:t>
            </w:r>
          </w:p>
          <w:p w14:paraId="1659C5AB"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
          <w:p w14:paraId="0D00FC94"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b/>
                <w:bCs/>
                <w:sz w:val="26"/>
                <w:szCs w:val="26"/>
              </w:rPr>
              <w:t>public</w:t>
            </w:r>
            <w:r w:rsidRPr="00731EB9">
              <w:rPr>
                <w:rFonts w:ascii="Times New Roman" w:hAnsi="Times New Roman" w:cs="Times New Roman"/>
                <w:sz w:val="26"/>
                <w:szCs w:val="26"/>
              </w:rPr>
              <w:t xml:space="preserve"> </w:t>
            </w:r>
            <w:r w:rsidRPr="00731EB9">
              <w:rPr>
                <w:rFonts w:ascii="Times New Roman" w:hAnsi="Times New Roman" w:cs="Times New Roman"/>
                <w:b/>
                <w:bCs/>
                <w:sz w:val="26"/>
                <w:szCs w:val="26"/>
              </w:rPr>
              <w:t>void</w:t>
            </w:r>
            <w:r w:rsidRPr="00731EB9">
              <w:rPr>
                <w:rFonts w:ascii="Times New Roman" w:hAnsi="Times New Roman" w:cs="Times New Roman"/>
                <w:sz w:val="26"/>
                <w:szCs w:val="26"/>
              </w:rPr>
              <w:t xml:space="preserve"> </w:t>
            </w:r>
            <w:proofErr w:type="spellStart"/>
            <w:proofErr w:type="gramStart"/>
            <w:r w:rsidRPr="00731EB9">
              <w:rPr>
                <w:rFonts w:ascii="Times New Roman" w:hAnsi="Times New Roman" w:cs="Times New Roman"/>
                <w:sz w:val="26"/>
                <w:szCs w:val="26"/>
              </w:rPr>
              <w:t>checkForDND</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79E680DF"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//check for number present in DND.</w:t>
            </w:r>
          </w:p>
          <w:p w14:paraId="1AEAD351"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w:t>
            </w:r>
          </w:p>
          <w:p w14:paraId="3DB977E8"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w:t>
            </w:r>
          </w:p>
          <w:p w14:paraId="0F39E2F0"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b/>
                <w:bCs/>
                <w:sz w:val="26"/>
                <w:szCs w:val="26"/>
              </w:rPr>
              <w:t>public</w:t>
            </w:r>
            <w:r w:rsidRPr="00731EB9">
              <w:rPr>
                <w:rFonts w:ascii="Times New Roman" w:hAnsi="Times New Roman" w:cs="Times New Roman"/>
                <w:sz w:val="26"/>
                <w:szCs w:val="26"/>
              </w:rPr>
              <w:t xml:space="preserve"> </w:t>
            </w:r>
            <w:r w:rsidRPr="00731EB9">
              <w:rPr>
                <w:rFonts w:ascii="Times New Roman" w:hAnsi="Times New Roman" w:cs="Times New Roman"/>
                <w:b/>
                <w:bCs/>
                <w:sz w:val="26"/>
                <w:szCs w:val="26"/>
              </w:rPr>
              <w:t>void</w:t>
            </w:r>
            <w:r w:rsidRPr="00731EB9">
              <w:rPr>
                <w:rFonts w:ascii="Times New Roman" w:hAnsi="Times New Roman" w:cs="Times New Roman"/>
                <w:sz w:val="26"/>
                <w:szCs w:val="26"/>
              </w:rPr>
              <w:t xml:space="preserve"> </w:t>
            </w:r>
            <w:proofErr w:type="spellStart"/>
            <w:proofErr w:type="gramStart"/>
            <w:r w:rsidRPr="00731EB9">
              <w:rPr>
                <w:rFonts w:ascii="Times New Roman" w:hAnsi="Times New Roman" w:cs="Times New Roman"/>
                <w:sz w:val="26"/>
                <w:szCs w:val="26"/>
              </w:rPr>
              <w:t>checkForTelecomRules</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w:t>
            </w:r>
          </w:p>
          <w:p w14:paraId="3AC3DAFE"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   //Check for telecom rules.</w:t>
            </w:r>
          </w:p>
          <w:p w14:paraId="06B518E5"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w:t>
            </w:r>
          </w:p>
        </w:tc>
      </w:tr>
    </w:tbl>
    <w:p w14:paraId="54983F58"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lastRenderedPageBreak/>
        <w:t>Out of above 5 methods, </w:t>
      </w:r>
    </w:p>
    <w:p w14:paraId="6FC2F798" w14:textId="77777777" w:rsidR="00731EB9" w:rsidRPr="00731EB9" w:rsidRDefault="00731EB9" w:rsidP="00731EB9">
      <w:pPr>
        <w:numPr>
          <w:ilvl w:val="0"/>
          <w:numId w:val="3"/>
        </w:numPr>
        <w:rPr>
          <w:rFonts w:ascii="Times New Roman" w:hAnsi="Times New Roman" w:cs="Times New Roman"/>
          <w:sz w:val="26"/>
          <w:szCs w:val="26"/>
        </w:rPr>
      </w:pPr>
      <w:r w:rsidRPr="00731EB9">
        <w:rPr>
          <w:rFonts w:ascii="Times New Roman" w:hAnsi="Times New Roman" w:cs="Times New Roman"/>
          <w:sz w:val="26"/>
          <w:szCs w:val="26"/>
        </w:rPr>
        <w:t>Methods we know is "</w:t>
      </w:r>
      <w:proofErr w:type="spellStart"/>
      <w:proofErr w:type="gramStart"/>
      <w:r w:rsidRPr="00731EB9">
        <w:rPr>
          <w:rFonts w:ascii="Times New Roman" w:hAnsi="Times New Roman" w:cs="Times New Roman"/>
          <w:sz w:val="26"/>
          <w:szCs w:val="26"/>
        </w:rPr>
        <w:t>sendSMS</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 "</w:t>
      </w:r>
      <w:proofErr w:type="spellStart"/>
      <w:r w:rsidRPr="00731EB9">
        <w:rPr>
          <w:rFonts w:ascii="Times New Roman" w:hAnsi="Times New Roman" w:cs="Times New Roman"/>
          <w:sz w:val="26"/>
          <w:szCs w:val="26"/>
        </w:rPr>
        <w:t>checkForDND</w:t>
      </w:r>
      <w:proofErr w:type="spellEnd"/>
      <w:r w:rsidRPr="00731EB9">
        <w:rPr>
          <w:rFonts w:ascii="Times New Roman" w:hAnsi="Times New Roman" w:cs="Times New Roman"/>
          <w:sz w:val="26"/>
          <w:szCs w:val="26"/>
        </w:rPr>
        <w:t>()", "</w:t>
      </w:r>
      <w:proofErr w:type="spellStart"/>
      <w:r w:rsidRPr="00731EB9">
        <w:rPr>
          <w:rFonts w:ascii="Times New Roman" w:hAnsi="Times New Roman" w:cs="Times New Roman"/>
          <w:sz w:val="26"/>
          <w:szCs w:val="26"/>
        </w:rPr>
        <w:t>checkForTelecomRules</w:t>
      </w:r>
      <w:proofErr w:type="spellEnd"/>
      <w:r w:rsidRPr="00731EB9">
        <w:rPr>
          <w:rFonts w:ascii="Times New Roman" w:hAnsi="Times New Roman" w:cs="Times New Roman"/>
          <w:sz w:val="26"/>
          <w:szCs w:val="26"/>
        </w:rPr>
        <w:t>()".</w:t>
      </w:r>
    </w:p>
    <w:p w14:paraId="25A18040" w14:textId="77777777" w:rsidR="00731EB9" w:rsidRPr="00731EB9" w:rsidRDefault="00731EB9" w:rsidP="00731EB9">
      <w:pPr>
        <w:numPr>
          <w:ilvl w:val="0"/>
          <w:numId w:val="3"/>
        </w:numPr>
        <w:rPr>
          <w:rFonts w:ascii="Times New Roman" w:hAnsi="Times New Roman" w:cs="Times New Roman"/>
          <w:sz w:val="26"/>
          <w:szCs w:val="26"/>
        </w:rPr>
      </w:pPr>
      <w:r w:rsidRPr="00731EB9">
        <w:rPr>
          <w:rFonts w:ascii="Times New Roman" w:hAnsi="Times New Roman" w:cs="Times New Roman"/>
          <w:sz w:val="26"/>
          <w:szCs w:val="26"/>
        </w:rPr>
        <w:t>Methods we don't know is "</w:t>
      </w:r>
      <w:proofErr w:type="spellStart"/>
      <w:proofErr w:type="gramStart"/>
      <w:r w:rsidRPr="00731EB9">
        <w:rPr>
          <w:rFonts w:ascii="Times New Roman" w:hAnsi="Times New Roman" w:cs="Times New Roman"/>
          <w:sz w:val="26"/>
          <w:szCs w:val="26"/>
        </w:rPr>
        <w:t>eastablishConnectionWithYourTower</w:t>
      </w:r>
      <w:proofErr w:type="spellEnd"/>
      <w:r w:rsidRPr="00731EB9">
        <w:rPr>
          <w:rFonts w:ascii="Times New Roman" w:hAnsi="Times New Roman" w:cs="Times New Roman"/>
          <w:sz w:val="26"/>
          <w:szCs w:val="26"/>
        </w:rPr>
        <w:t>(</w:t>
      </w:r>
      <w:proofErr w:type="gramEnd"/>
      <w:r w:rsidRPr="00731EB9">
        <w:rPr>
          <w:rFonts w:ascii="Times New Roman" w:hAnsi="Times New Roman" w:cs="Times New Roman"/>
          <w:sz w:val="26"/>
          <w:szCs w:val="26"/>
        </w:rPr>
        <w:t>)", "</w:t>
      </w:r>
      <w:proofErr w:type="spellStart"/>
      <w:r w:rsidRPr="00731EB9">
        <w:rPr>
          <w:rFonts w:ascii="Times New Roman" w:hAnsi="Times New Roman" w:cs="Times New Roman"/>
          <w:sz w:val="26"/>
          <w:szCs w:val="26"/>
        </w:rPr>
        <w:t>destroyConnectionWithYourTower</w:t>
      </w:r>
      <w:proofErr w:type="spellEnd"/>
      <w:r w:rsidRPr="00731EB9">
        <w:rPr>
          <w:rFonts w:ascii="Times New Roman" w:hAnsi="Times New Roman" w:cs="Times New Roman"/>
          <w:sz w:val="26"/>
          <w:szCs w:val="26"/>
        </w:rPr>
        <w:t>()".</w:t>
      </w:r>
    </w:p>
    <w:p w14:paraId="3FC1DECF" w14:textId="77777777" w:rsidR="00731EB9" w:rsidRPr="00731EB9" w:rsidRDefault="00731EB9" w:rsidP="00731EB9">
      <w:pPr>
        <w:rPr>
          <w:rFonts w:ascii="Times New Roman" w:hAnsi="Times New Roman" w:cs="Times New Roman"/>
          <w:sz w:val="26"/>
          <w:szCs w:val="26"/>
        </w:rPr>
      </w:pPr>
      <w:r w:rsidRPr="00731EB9">
        <w:rPr>
          <w:rFonts w:ascii="Times New Roman" w:hAnsi="Times New Roman" w:cs="Times New Roman"/>
          <w:sz w:val="26"/>
          <w:szCs w:val="26"/>
        </w:rPr>
        <w:t>we know how to check government rules for sending SMS as that is what our job is but</w:t>
      </w:r>
      <w:r w:rsidRPr="00731EB9">
        <w:rPr>
          <w:rFonts w:ascii="Times New Roman" w:hAnsi="Times New Roman" w:cs="Times New Roman"/>
          <w:sz w:val="26"/>
          <w:szCs w:val="26"/>
        </w:rPr>
        <w:br/>
        <w:t xml:space="preserve">we don't how to </w:t>
      </w:r>
      <w:proofErr w:type="spellStart"/>
      <w:r w:rsidRPr="00731EB9">
        <w:rPr>
          <w:rFonts w:ascii="Times New Roman" w:hAnsi="Times New Roman" w:cs="Times New Roman"/>
          <w:sz w:val="26"/>
          <w:szCs w:val="26"/>
        </w:rPr>
        <w:t>eastablish</w:t>
      </w:r>
      <w:proofErr w:type="spellEnd"/>
      <w:r w:rsidRPr="00731EB9">
        <w:rPr>
          <w:rFonts w:ascii="Times New Roman" w:hAnsi="Times New Roman" w:cs="Times New Roman"/>
          <w:sz w:val="26"/>
          <w:szCs w:val="26"/>
        </w:rPr>
        <w:t xml:space="preserve"> connection with tower and how to destroy connection with tower because this is purely customer specific, airtel has its own way, </w:t>
      </w:r>
      <w:proofErr w:type="spellStart"/>
      <w:r w:rsidRPr="00731EB9">
        <w:rPr>
          <w:rFonts w:ascii="Times New Roman" w:hAnsi="Times New Roman" w:cs="Times New Roman"/>
          <w:sz w:val="26"/>
          <w:szCs w:val="26"/>
        </w:rPr>
        <w:t>vodafone</w:t>
      </w:r>
      <w:proofErr w:type="spellEnd"/>
      <w:r w:rsidRPr="00731EB9">
        <w:rPr>
          <w:rFonts w:ascii="Times New Roman" w:hAnsi="Times New Roman" w:cs="Times New Roman"/>
          <w:sz w:val="26"/>
          <w:szCs w:val="26"/>
        </w:rPr>
        <w:t xml:space="preserve"> has its own way etc.</w:t>
      </w:r>
      <w:r w:rsidRPr="00731EB9">
        <w:rPr>
          <w:rFonts w:ascii="Times New Roman" w:hAnsi="Times New Roman" w:cs="Times New Roman"/>
          <w:sz w:val="26"/>
          <w:szCs w:val="26"/>
        </w:rPr>
        <w:br/>
      </w:r>
      <w:r w:rsidRPr="00731EB9">
        <w:rPr>
          <w:rFonts w:ascii="Times New Roman" w:hAnsi="Times New Roman" w:cs="Times New Roman"/>
          <w:sz w:val="26"/>
          <w:szCs w:val="26"/>
        </w:rPr>
        <w:br/>
      </w:r>
      <w:r w:rsidRPr="00731EB9">
        <w:rPr>
          <w:rFonts w:ascii="Times New Roman" w:hAnsi="Times New Roman" w:cs="Times New Roman"/>
          <w:i/>
          <w:iCs/>
          <w:sz w:val="26"/>
          <w:szCs w:val="26"/>
        </w:rPr>
        <w:t>So in the given scenario, we know some methods but there also exist some methods which are unknown and depends on customers.</w:t>
      </w:r>
      <w:r w:rsidRPr="00731EB9">
        <w:rPr>
          <w:rFonts w:ascii="Times New Roman" w:hAnsi="Times New Roman" w:cs="Times New Roman"/>
          <w:sz w:val="26"/>
          <w:szCs w:val="26"/>
        </w:rPr>
        <w:br/>
      </w:r>
      <w:r w:rsidRPr="00731EB9">
        <w:rPr>
          <w:rFonts w:ascii="Times New Roman" w:hAnsi="Times New Roman" w:cs="Times New Roman"/>
          <w:sz w:val="26"/>
          <w:szCs w:val="26"/>
        </w:rPr>
        <w:br/>
        <w:t xml:space="preserve">In this case, what will be helpful, </w:t>
      </w:r>
      <w:proofErr w:type="spellStart"/>
      <w:r w:rsidRPr="00731EB9">
        <w:rPr>
          <w:rFonts w:ascii="Times New Roman" w:hAnsi="Times New Roman" w:cs="Times New Roman"/>
          <w:sz w:val="26"/>
          <w:szCs w:val="26"/>
        </w:rPr>
        <w:t>abstarct</w:t>
      </w:r>
      <w:proofErr w:type="spellEnd"/>
      <w:r w:rsidRPr="00731EB9">
        <w:rPr>
          <w:rFonts w:ascii="Times New Roman" w:hAnsi="Times New Roman" w:cs="Times New Roman"/>
          <w:sz w:val="26"/>
          <w:szCs w:val="26"/>
        </w:rPr>
        <w:t xml:space="preserve"> class or interface?</w:t>
      </w:r>
    </w:p>
    <w:p w14:paraId="0B8D7096" w14:textId="77777777" w:rsidR="00731EB9" w:rsidRPr="00731EB9" w:rsidRDefault="00731EB9" w:rsidP="00731EB9">
      <w:pPr>
        <w:rPr>
          <w:rFonts w:ascii="Times New Roman" w:hAnsi="Times New Roman" w:cs="Times New Roman"/>
          <w:i/>
          <w:iCs/>
          <w:sz w:val="26"/>
          <w:szCs w:val="26"/>
        </w:rPr>
      </w:pPr>
      <w:r w:rsidRPr="00731EB9">
        <w:rPr>
          <w:rFonts w:ascii="Times New Roman" w:hAnsi="Times New Roman" w:cs="Times New Roman"/>
          <w:b/>
          <w:bCs/>
          <w:i/>
          <w:iCs/>
          <w:sz w:val="26"/>
          <w:szCs w:val="26"/>
        </w:rPr>
        <w:t>In this case, Abstract class will be helpful, because you know partial things like "</w:t>
      </w:r>
      <w:proofErr w:type="spellStart"/>
      <w:proofErr w:type="gramStart"/>
      <w:r w:rsidRPr="00731EB9">
        <w:rPr>
          <w:rFonts w:ascii="Times New Roman" w:hAnsi="Times New Roman" w:cs="Times New Roman"/>
          <w:b/>
          <w:bCs/>
          <w:i/>
          <w:iCs/>
          <w:sz w:val="26"/>
          <w:szCs w:val="26"/>
        </w:rPr>
        <w:t>checkForDND</w:t>
      </w:r>
      <w:proofErr w:type="spellEnd"/>
      <w:r w:rsidRPr="00731EB9">
        <w:rPr>
          <w:rFonts w:ascii="Times New Roman" w:hAnsi="Times New Roman" w:cs="Times New Roman"/>
          <w:b/>
          <w:bCs/>
          <w:i/>
          <w:iCs/>
          <w:sz w:val="26"/>
          <w:szCs w:val="26"/>
        </w:rPr>
        <w:t>(</w:t>
      </w:r>
      <w:proofErr w:type="gramEnd"/>
      <w:r w:rsidRPr="00731EB9">
        <w:rPr>
          <w:rFonts w:ascii="Times New Roman" w:hAnsi="Times New Roman" w:cs="Times New Roman"/>
          <w:b/>
          <w:bCs/>
          <w:i/>
          <w:iCs/>
          <w:sz w:val="26"/>
          <w:szCs w:val="26"/>
        </w:rPr>
        <w:t>)", "</w:t>
      </w:r>
      <w:proofErr w:type="spellStart"/>
      <w:r w:rsidRPr="00731EB9">
        <w:rPr>
          <w:rFonts w:ascii="Times New Roman" w:hAnsi="Times New Roman" w:cs="Times New Roman"/>
          <w:b/>
          <w:bCs/>
          <w:i/>
          <w:iCs/>
          <w:sz w:val="26"/>
          <w:szCs w:val="26"/>
        </w:rPr>
        <w:t>checkForTelecomRules</w:t>
      </w:r>
      <w:proofErr w:type="spellEnd"/>
      <w:r w:rsidRPr="00731EB9">
        <w:rPr>
          <w:rFonts w:ascii="Times New Roman" w:hAnsi="Times New Roman" w:cs="Times New Roman"/>
          <w:b/>
          <w:bCs/>
          <w:i/>
          <w:iCs/>
          <w:sz w:val="26"/>
          <w:szCs w:val="26"/>
        </w:rPr>
        <w:t xml:space="preserve">()" for sending </w:t>
      </w:r>
      <w:proofErr w:type="spellStart"/>
      <w:r w:rsidRPr="00731EB9">
        <w:rPr>
          <w:rFonts w:ascii="Times New Roman" w:hAnsi="Times New Roman" w:cs="Times New Roman"/>
          <w:b/>
          <w:bCs/>
          <w:i/>
          <w:iCs/>
          <w:sz w:val="26"/>
          <w:szCs w:val="26"/>
        </w:rPr>
        <w:t>sms</w:t>
      </w:r>
      <w:proofErr w:type="spellEnd"/>
      <w:r w:rsidRPr="00731EB9">
        <w:rPr>
          <w:rFonts w:ascii="Times New Roman" w:hAnsi="Times New Roman" w:cs="Times New Roman"/>
          <w:b/>
          <w:bCs/>
          <w:i/>
          <w:iCs/>
          <w:sz w:val="26"/>
          <w:szCs w:val="26"/>
        </w:rPr>
        <w:t xml:space="preserve"> to users but we don't know how to </w:t>
      </w:r>
      <w:proofErr w:type="spellStart"/>
      <w:r w:rsidRPr="00731EB9">
        <w:rPr>
          <w:rFonts w:ascii="Times New Roman" w:hAnsi="Times New Roman" w:cs="Times New Roman"/>
          <w:b/>
          <w:bCs/>
          <w:i/>
          <w:iCs/>
          <w:sz w:val="26"/>
          <w:szCs w:val="26"/>
        </w:rPr>
        <w:t>eastablishConnectionWithTower</w:t>
      </w:r>
      <w:proofErr w:type="spellEnd"/>
      <w:r w:rsidRPr="00731EB9">
        <w:rPr>
          <w:rFonts w:ascii="Times New Roman" w:hAnsi="Times New Roman" w:cs="Times New Roman"/>
          <w:b/>
          <w:bCs/>
          <w:i/>
          <w:iCs/>
          <w:sz w:val="26"/>
          <w:szCs w:val="26"/>
        </w:rPr>
        <w:t xml:space="preserve">() and </w:t>
      </w:r>
      <w:proofErr w:type="spellStart"/>
      <w:r w:rsidRPr="00731EB9">
        <w:rPr>
          <w:rFonts w:ascii="Times New Roman" w:hAnsi="Times New Roman" w:cs="Times New Roman"/>
          <w:b/>
          <w:bCs/>
          <w:i/>
          <w:iCs/>
          <w:sz w:val="26"/>
          <w:szCs w:val="26"/>
        </w:rPr>
        <w:t>destroyConnectionWithTower</w:t>
      </w:r>
      <w:proofErr w:type="spellEnd"/>
      <w:r w:rsidRPr="00731EB9">
        <w:rPr>
          <w:rFonts w:ascii="Times New Roman" w:hAnsi="Times New Roman" w:cs="Times New Roman"/>
          <w:b/>
          <w:bCs/>
          <w:i/>
          <w:iCs/>
          <w:sz w:val="26"/>
          <w:szCs w:val="26"/>
        </w:rPr>
        <w:t>() and need to depend on vendor specific way to connect and destroy connection from their towers.</w:t>
      </w:r>
    </w:p>
    <w:p w14:paraId="3E7724D5" w14:textId="77777777" w:rsidR="00341DF8" w:rsidRDefault="00341DF8" w:rsidP="00731EB9">
      <w:pPr>
        <w:rPr>
          <w:rFonts w:ascii="Times New Roman" w:hAnsi="Times New Roman" w:cs="Times New Roman"/>
          <w:b/>
          <w:bCs/>
          <w:sz w:val="26"/>
          <w:szCs w:val="26"/>
        </w:rPr>
      </w:pPr>
      <w:r w:rsidRPr="00341DF8">
        <w:rPr>
          <w:rFonts w:ascii="Times New Roman" w:hAnsi="Times New Roman" w:cs="Times New Roman"/>
          <w:noProof/>
          <w:sz w:val="26"/>
          <w:szCs w:val="26"/>
        </w:rPr>
        <w:lastRenderedPageBreak/>
        <w:drawing>
          <wp:inline distT="0" distB="0" distL="0" distR="0" wp14:anchorId="3A6FD82C" wp14:editId="757D6D20">
            <wp:extent cx="5731510" cy="4849495"/>
            <wp:effectExtent l="0" t="0" r="2540" b="8255"/>
            <wp:docPr id="3041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356" name=""/>
                    <pic:cNvPicPr/>
                  </pic:nvPicPr>
                  <pic:blipFill>
                    <a:blip r:embed="rId7"/>
                    <a:stretch>
                      <a:fillRect/>
                    </a:stretch>
                  </pic:blipFill>
                  <pic:spPr>
                    <a:xfrm>
                      <a:off x="0" y="0"/>
                      <a:ext cx="5731510" cy="4849495"/>
                    </a:xfrm>
                    <a:prstGeom prst="rect">
                      <a:avLst/>
                    </a:prstGeom>
                  </pic:spPr>
                </pic:pic>
              </a:graphicData>
            </a:graphic>
          </wp:inline>
        </w:drawing>
      </w:r>
    </w:p>
    <w:p w14:paraId="7C62AEC3" w14:textId="77777777" w:rsidR="00341DF8" w:rsidRDefault="00341DF8" w:rsidP="00731EB9">
      <w:pPr>
        <w:rPr>
          <w:rFonts w:ascii="Times New Roman" w:hAnsi="Times New Roman" w:cs="Times New Roman"/>
          <w:b/>
          <w:bCs/>
          <w:sz w:val="26"/>
          <w:szCs w:val="26"/>
        </w:rPr>
      </w:pPr>
    </w:p>
    <w:p w14:paraId="5CAC4716" w14:textId="7BCCD70B" w:rsidR="00731EB9" w:rsidRPr="00731EB9" w:rsidRDefault="00731EB9" w:rsidP="00731EB9">
      <w:pPr>
        <w:rPr>
          <w:rFonts w:ascii="Times New Roman" w:hAnsi="Times New Roman" w:cs="Times New Roman"/>
          <w:b/>
          <w:bCs/>
          <w:sz w:val="26"/>
          <w:szCs w:val="26"/>
        </w:rPr>
      </w:pPr>
      <w:proofErr w:type="gramStart"/>
      <w:r w:rsidRPr="00731EB9">
        <w:rPr>
          <w:rFonts w:ascii="Times New Roman" w:hAnsi="Times New Roman" w:cs="Times New Roman"/>
          <w:b/>
          <w:bCs/>
          <w:sz w:val="26"/>
          <w:szCs w:val="26"/>
        </w:rPr>
        <w:t>So</w:t>
      </w:r>
      <w:proofErr w:type="gramEnd"/>
      <w:r w:rsidRPr="00731EB9">
        <w:rPr>
          <w:rFonts w:ascii="Times New Roman" w:hAnsi="Times New Roman" w:cs="Times New Roman"/>
          <w:b/>
          <w:bCs/>
          <w:sz w:val="26"/>
          <w:szCs w:val="26"/>
        </w:rPr>
        <w:t xml:space="preserve"> to summarize, </w:t>
      </w:r>
    </w:p>
    <w:p w14:paraId="582FFDCB" w14:textId="77777777" w:rsidR="00731EB9" w:rsidRPr="00731EB9" w:rsidRDefault="00731EB9" w:rsidP="00731EB9">
      <w:pPr>
        <w:rPr>
          <w:rFonts w:ascii="Times New Roman" w:hAnsi="Times New Roman" w:cs="Times New Roman"/>
          <w:b/>
          <w:bCs/>
          <w:sz w:val="26"/>
          <w:szCs w:val="26"/>
        </w:rPr>
      </w:pPr>
      <w:r w:rsidRPr="00731EB9">
        <w:rPr>
          <w:rFonts w:ascii="Times New Roman" w:hAnsi="Times New Roman" w:cs="Times New Roman"/>
          <w:b/>
          <w:bCs/>
          <w:sz w:val="26"/>
          <w:szCs w:val="26"/>
        </w:rPr>
        <w:t>For Interface:</w:t>
      </w:r>
    </w:p>
    <w:p w14:paraId="442836AD" w14:textId="77777777" w:rsidR="00731EB9" w:rsidRPr="00731EB9" w:rsidRDefault="00731EB9" w:rsidP="00731EB9">
      <w:pPr>
        <w:rPr>
          <w:rFonts w:ascii="Times New Roman" w:hAnsi="Times New Roman" w:cs="Times New Roman"/>
          <w:b/>
          <w:bCs/>
          <w:sz w:val="26"/>
          <w:szCs w:val="26"/>
        </w:rPr>
      </w:pPr>
      <w:r w:rsidRPr="00731EB9">
        <w:rPr>
          <w:rFonts w:ascii="Times New Roman" w:hAnsi="Times New Roman" w:cs="Times New Roman"/>
          <w:i/>
          <w:iCs/>
          <w:sz w:val="26"/>
          <w:szCs w:val="26"/>
        </w:rPr>
        <w:t>Interface is used when you don't know anything about implementation but know the contract that implementer should have to accomplish the task.</w:t>
      </w:r>
    </w:p>
    <w:p w14:paraId="55C67432" w14:textId="77777777" w:rsidR="00731EB9" w:rsidRPr="00731EB9" w:rsidRDefault="00731EB9" w:rsidP="00731EB9">
      <w:pPr>
        <w:rPr>
          <w:rFonts w:ascii="Times New Roman" w:hAnsi="Times New Roman" w:cs="Times New Roman"/>
          <w:b/>
          <w:bCs/>
          <w:sz w:val="26"/>
          <w:szCs w:val="26"/>
        </w:rPr>
      </w:pPr>
      <w:r w:rsidRPr="00731EB9">
        <w:rPr>
          <w:rFonts w:ascii="Times New Roman" w:hAnsi="Times New Roman" w:cs="Times New Roman"/>
          <w:b/>
          <w:bCs/>
          <w:sz w:val="26"/>
          <w:szCs w:val="26"/>
        </w:rPr>
        <w:t>For Abstract class:</w:t>
      </w:r>
    </w:p>
    <w:p w14:paraId="39648AD7" w14:textId="77777777" w:rsidR="00731EB9" w:rsidRPr="00731EB9" w:rsidRDefault="00731EB9" w:rsidP="00731EB9">
      <w:pPr>
        <w:rPr>
          <w:rFonts w:ascii="Times New Roman" w:hAnsi="Times New Roman" w:cs="Times New Roman"/>
          <w:b/>
          <w:bCs/>
          <w:sz w:val="26"/>
          <w:szCs w:val="26"/>
        </w:rPr>
      </w:pPr>
      <w:r w:rsidRPr="00731EB9">
        <w:rPr>
          <w:rFonts w:ascii="Times New Roman" w:hAnsi="Times New Roman" w:cs="Times New Roman"/>
          <w:i/>
          <w:iCs/>
          <w:sz w:val="26"/>
          <w:szCs w:val="26"/>
        </w:rPr>
        <w:t xml:space="preserve">Abstract class is used when you know partial implementation, where say out of 5 methods, you know implementation of 3 methods and don't know </w:t>
      </w:r>
      <w:proofErr w:type="spellStart"/>
      <w:r w:rsidRPr="00731EB9">
        <w:rPr>
          <w:rFonts w:ascii="Times New Roman" w:hAnsi="Times New Roman" w:cs="Times New Roman"/>
          <w:i/>
          <w:iCs/>
          <w:sz w:val="26"/>
          <w:szCs w:val="26"/>
        </w:rPr>
        <w:t>implemenatation</w:t>
      </w:r>
      <w:proofErr w:type="spellEnd"/>
      <w:r w:rsidRPr="00731EB9">
        <w:rPr>
          <w:rFonts w:ascii="Times New Roman" w:hAnsi="Times New Roman" w:cs="Times New Roman"/>
          <w:i/>
          <w:iCs/>
          <w:sz w:val="26"/>
          <w:szCs w:val="26"/>
        </w:rPr>
        <w:t xml:space="preserve"> of 2 methods in that case 2 methods will be abstract and you need to rely on implementer as a contract to must provide body of abstract methods to accomplish the task.</w:t>
      </w:r>
    </w:p>
    <w:p w14:paraId="564CB0A9" w14:textId="77777777" w:rsidR="00C3692C" w:rsidRDefault="00C3692C" w:rsidP="00C3692C">
      <w:pPr>
        <w:rPr>
          <w:rFonts w:ascii="Times New Roman" w:hAnsi="Times New Roman" w:cs="Times New Roman"/>
          <w:sz w:val="26"/>
          <w:szCs w:val="26"/>
        </w:rPr>
      </w:pPr>
    </w:p>
    <w:p w14:paraId="450F56C0" w14:textId="456866AC" w:rsidR="00341DF8" w:rsidRPr="00341DF8" w:rsidRDefault="00341DF8" w:rsidP="00341DF8">
      <w:pPr>
        <w:jc w:val="center"/>
        <w:rPr>
          <w:rFonts w:ascii="Times New Roman" w:hAnsi="Times New Roman" w:cs="Times New Roman"/>
          <w:sz w:val="26"/>
          <w:szCs w:val="26"/>
          <w:u w:val="single"/>
        </w:rPr>
      </w:pPr>
      <w:r w:rsidRPr="00341DF8">
        <w:rPr>
          <w:rFonts w:ascii="Times New Roman" w:hAnsi="Times New Roman" w:cs="Times New Roman"/>
          <w:noProof/>
          <w:sz w:val="26"/>
          <w:szCs w:val="26"/>
        </w:rPr>
        <w:lastRenderedPageBreak/>
        <w:drawing>
          <wp:inline distT="0" distB="0" distL="0" distR="0" wp14:anchorId="5137BC69" wp14:editId="6FEB2ED4">
            <wp:extent cx="5731510" cy="5243830"/>
            <wp:effectExtent l="0" t="0" r="2540" b="0"/>
            <wp:docPr id="18854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585" name=""/>
                    <pic:cNvPicPr/>
                  </pic:nvPicPr>
                  <pic:blipFill>
                    <a:blip r:embed="rId8"/>
                    <a:stretch>
                      <a:fillRect/>
                    </a:stretch>
                  </pic:blipFill>
                  <pic:spPr>
                    <a:xfrm>
                      <a:off x="0" y="0"/>
                      <a:ext cx="5731510" cy="5243830"/>
                    </a:xfrm>
                    <a:prstGeom prst="rect">
                      <a:avLst/>
                    </a:prstGeom>
                  </pic:spPr>
                </pic:pic>
              </a:graphicData>
            </a:graphic>
          </wp:inline>
        </w:drawing>
      </w:r>
    </w:p>
    <w:p w14:paraId="6CCBB491" w14:textId="77777777" w:rsidR="00341DF8" w:rsidRDefault="00341DF8" w:rsidP="00341DF8">
      <w:pPr>
        <w:jc w:val="center"/>
        <w:rPr>
          <w:rFonts w:ascii="Times New Roman" w:hAnsi="Times New Roman" w:cs="Times New Roman"/>
          <w:sz w:val="26"/>
          <w:szCs w:val="26"/>
          <w:u w:val="single"/>
        </w:rPr>
      </w:pPr>
    </w:p>
    <w:p w14:paraId="37037487" w14:textId="77777777" w:rsidR="00341DF8" w:rsidRDefault="00341DF8" w:rsidP="00341DF8">
      <w:pPr>
        <w:jc w:val="center"/>
        <w:rPr>
          <w:rFonts w:ascii="Times New Roman" w:hAnsi="Times New Roman" w:cs="Times New Roman"/>
          <w:sz w:val="26"/>
          <w:szCs w:val="26"/>
          <w:u w:val="single"/>
        </w:rPr>
      </w:pPr>
    </w:p>
    <w:p w14:paraId="2879B3CD" w14:textId="77777777" w:rsidR="00341DF8" w:rsidRDefault="00341DF8" w:rsidP="00341DF8">
      <w:pPr>
        <w:jc w:val="center"/>
        <w:rPr>
          <w:rFonts w:ascii="Times New Roman" w:hAnsi="Times New Roman" w:cs="Times New Roman"/>
          <w:sz w:val="26"/>
          <w:szCs w:val="26"/>
          <w:u w:val="single"/>
        </w:rPr>
      </w:pPr>
    </w:p>
    <w:p w14:paraId="1F2DC529" w14:textId="77777777" w:rsidR="00341DF8" w:rsidRDefault="00341DF8" w:rsidP="00341DF8">
      <w:pPr>
        <w:jc w:val="center"/>
        <w:rPr>
          <w:rFonts w:ascii="Times New Roman" w:hAnsi="Times New Roman" w:cs="Times New Roman"/>
          <w:sz w:val="26"/>
          <w:szCs w:val="26"/>
          <w:u w:val="single"/>
        </w:rPr>
      </w:pPr>
    </w:p>
    <w:p w14:paraId="7E5E47EE" w14:textId="77777777" w:rsidR="00341DF8" w:rsidRDefault="00341DF8" w:rsidP="00341DF8">
      <w:pPr>
        <w:jc w:val="center"/>
        <w:rPr>
          <w:rFonts w:ascii="Times New Roman" w:hAnsi="Times New Roman" w:cs="Times New Roman"/>
          <w:sz w:val="26"/>
          <w:szCs w:val="26"/>
          <w:u w:val="single"/>
        </w:rPr>
      </w:pPr>
    </w:p>
    <w:p w14:paraId="146703C3" w14:textId="77777777" w:rsidR="00341DF8" w:rsidRDefault="00341DF8" w:rsidP="00341DF8">
      <w:pPr>
        <w:jc w:val="center"/>
        <w:rPr>
          <w:rFonts w:ascii="Times New Roman" w:hAnsi="Times New Roman" w:cs="Times New Roman"/>
          <w:sz w:val="26"/>
          <w:szCs w:val="26"/>
          <w:u w:val="single"/>
        </w:rPr>
      </w:pPr>
    </w:p>
    <w:p w14:paraId="03963388" w14:textId="77777777" w:rsidR="00341DF8" w:rsidRDefault="00341DF8" w:rsidP="00341DF8">
      <w:pPr>
        <w:jc w:val="center"/>
        <w:rPr>
          <w:rFonts w:ascii="Times New Roman" w:hAnsi="Times New Roman" w:cs="Times New Roman"/>
          <w:sz w:val="26"/>
          <w:szCs w:val="26"/>
          <w:u w:val="single"/>
        </w:rPr>
      </w:pPr>
    </w:p>
    <w:p w14:paraId="1E531AB6" w14:textId="77777777" w:rsidR="00341DF8" w:rsidRDefault="00341DF8" w:rsidP="00341DF8">
      <w:pPr>
        <w:jc w:val="center"/>
        <w:rPr>
          <w:rFonts w:ascii="Times New Roman" w:hAnsi="Times New Roman" w:cs="Times New Roman"/>
          <w:sz w:val="26"/>
          <w:szCs w:val="26"/>
          <w:u w:val="single"/>
        </w:rPr>
      </w:pPr>
    </w:p>
    <w:p w14:paraId="782A2B37" w14:textId="77777777" w:rsidR="00341DF8" w:rsidRDefault="00341DF8" w:rsidP="00341DF8">
      <w:pPr>
        <w:jc w:val="center"/>
        <w:rPr>
          <w:rFonts w:ascii="Times New Roman" w:hAnsi="Times New Roman" w:cs="Times New Roman"/>
          <w:sz w:val="26"/>
          <w:szCs w:val="26"/>
          <w:u w:val="single"/>
        </w:rPr>
      </w:pPr>
    </w:p>
    <w:p w14:paraId="25C0C984" w14:textId="77777777" w:rsidR="00341DF8" w:rsidRDefault="00341DF8" w:rsidP="00341DF8">
      <w:pPr>
        <w:jc w:val="center"/>
        <w:rPr>
          <w:rFonts w:ascii="Times New Roman" w:hAnsi="Times New Roman" w:cs="Times New Roman"/>
          <w:sz w:val="26"/>
          <w:szCs w:val="26"/>
          <w:u w:val="single"/>
        </w:rPr>
      </w:pPr>
    </w:p>
    <w:p w14:paraId="3CA33772" w14:textId="77777777" w:rsidR="00341DF8" w:rsidRDefault="00341DF8" w:rsidP="00341DF8">
      <w:pPr>
        <w:jc w:val="center"/>
        <w:rPr>
          <w:rFonts w:ascii="Times New Roman" w:hAnsi="Times New Roman" w:cs="Times New Roman"/>
          <w:sz w:val="26"/>
          <w:szCs w:val="26"/>
          <w:u w:val="single"/>
        </w:rPr>
      </w:pPr>
    </w:p>
    <w:p w14:paraId="70457B55" w14:textId="6FFF9FD2" w:rsidR="00341DF8" w:rsidRPr="00341DF8" w:rsidRDefault="00341DF8" w:rsidP="00341DF8">
      <w:pPr>
        <w:jc w:val="center"/>
        <w:rPr>
          <w:rFonts w:ascii="Times New Roman" w:hAnsi="Times New Roman" w:cs="Times New Roman"/>
          <w:sz w:val="26"/>
          <w:szCs w:val="26"/>
          <w:u w:val="single"/>
        </w:rPr>
      </w:pPr>
      <w:r w:rsidRPr="00341DF8">
        <w:rPr>
          <w:rFonts w:ascii="Times New Roman" w:hAnsi="Times New Roman" w:cs="Times New Roman"/>
          <w:sz w:val="26"/>
          <w:szCs w:val="26"/>
          <w:u w:val="single"/>
        </w:rPr>
        <w:lastRenderedPageBreak/>
        <w:t>Example 3:</w:t>
      </w:r>
    </w:p>
    <w:p w14:paraId="5CBDD784" w14:textId="71AE2199" w:rsidR="00341DF8" w:rsidRDefault="00341DF8" w:rsidP="00C3692C">
      <w:pPr>
        <w:rPr>
          <w:rFonts w:ascii="Times New Roman" w:hAnsi="Times New Roman" w:cs="Times New Roman"/>
          <w:sz w:val="26"/>
          <w:szCs w:val="26"/>
        </w:rPr>
      </w:pPr>
      <w:r w:rsidRPr="00341DF8">
        <w:rPr>
          <w:rFonts w:ascii="Times New Roman" w:hAnsi="Times New Roman" w:cs="Times New Roman"/>
          <w:noProof/>
          <w:sz w:val="26"/>
          <w:szCs w:val="26"/>
        </w:rPr>
        <w:drawing>
          <wp:inline distT="0" distB="0" distL="0" distR="0" wp14:anchorId="404BCC10" wp14:editId="62A3F40B">
            <wp:extent cx="5570855" cy="4064000"/>
            <wp:effectExtent l="0" t="0" r="0" b="0"/>
            <wp:docPr id="24002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22404" name=""/>
                    <pic:cNvPicPr/>
                  </pic:nvPicPr>
                  <pic:blipFill>
                    <a:blip r:embed="rId9"/>
                    <a:stretch>
                      <a:fillRect/>
                    </a:stretch>
                  </pic:blipFill>
                  <pic:spPr>
                    <a:xfrm>
                      <a:off x="0" y="0"/>
                      <a:ext cx="5590470" cy="4078309"/>
                    </a:xfrm>
                    <a:prstGeom prst="rect">
                      <a:avLst/>
                    </a:prstGeom>
                  </pic:spPr>
                </pic:pic>
              </a:graphicData>
            </a:graphic>
          </wp:inline>
        </w:drawing>
      </w:r>
    </w:p>
    <w:p w14:paraId="33801DB5" w14:textId="093D047D" w:rsidR="00341DF8" w:rsidRPr="00C3692C" w:rsidRDefault="00341DF8" w:rsidP="00C3692C">
      <w:pPr>
        <w:rPr>
          <w:rFonts w:ascii="Times New Roman" w:hAnsi="Times New Roman" w:cs="Times New Roman"/>
          <w:sz w:val="26"/>
          <w:szCs w:val="26"/>
        </w:rPr>
      </w:pPr>
      <w:r w:rsidRPr="00341DF8">
        <w:rPr>
          <w:rFonts w:ascii="Times New Roman" w:hAnsi="Times New Roman" w:cs="Times New Roman"/>
          <w:noProof/>
          <w:sz w:val="26"/>
          <w:szCs w:val="26"/>
        </w:rPr>
        <w:drawing>
          <wp:inline distT="0" distB="0" distL="0" distR="0" wp14:anchorId="04E1EF2E" wp14:editId="7D6952BF">
            <wp:extent cx="5730240" cy="4292600"/>
            <wp:effectExtent l="0" t="0" r="3810" b="4445"/>
            <wp:docPr id="5368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7033" name=""/>
                    <pic:cNvPicPr/>
                  </pic:nvPicPr>
                  <pic:blipFill>
                    <a:blip r:embed="rId10"/>
                    <a:stretch>
                      <a:fillRect/>
                    </a:stretch>
                  </pic:blipFill>
                  <pic:spPr>
                    <a:xfrm>
                      <a:off x="0" y="0"/>
                      <a:ext cx="5730240" cy="4292600"/>
                    </a:xfrm>
                    <a:prstGeom prst="rect">
                      <a:avLst/>
                    </a:prstGeom>
                  </pic:spPr>
                </pic:pic>
              </a:graphicData>
            </a:graphic>
          </wp:inline>
        </w:drawing>
      </w:r>
    </w:p>
    <w:sectPr w:rsidR="00341DF8" w:rsidRPr="00C36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5917"/>
    <w:multiLevelType w:val="multilevel"/>
    <w:tmpl w:val="20A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4A30"/>
    <w:multiLevelType w:val="multilevel"/>
    <w:tmpl w:val="93B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83CA7"/>
    <w:multiLevelType w:val="multilevel"/>
    <w:tmpl w:val="34562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44F84"/>
    <w:multiLevelType w:val="multilevel"/>
    <w:tmpl w:val="8466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9C5"/>
    <w:multiLevelType w:val="multilevel"/>
    <w:tmpl w:val="D12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54E35"/>
    <w:multiLevelType w:val="multilevel"/>
    <w:tmpl w:val="08B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545A7"/>
    <w:multiLevelType w:val="multilevel"/>
    <w:tmpl w:val="CF3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C2B9C"/>
    <w:multiLevelType w:val="multilevel"/>
    <w:tmpl w:val="6DC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82E1D"/>
    <w:multiLevelType w:val="multilevel"/>
    <w:tmpl w:val="A72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D6075"/>
    <w:multiLevelType w:val="multilevel"/>
    <w:tmpl w:val="6DD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021"/>
    <w:multiLevelType w:val="multilevel"/>
    <w:tmpl w:val="51FA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77F18"/>
    <w:multiLevelType w:val="multilevel"/>
    <w:tmpl w:val="465E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E3755"/>
    <w:multiLevelType w:val="multilevel"/>
    <w:tmpl w:val="E02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40A84"/>
    <w:multiLevelType w:val="multilevel"/>
    <w:tmpl w:val="4C46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6032A"/>
    <w:multiLevelType w:val="multilevel"/>
    <w:tmpl w:val="0BE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3780C"/>
    <w:multiLevelType w:val="multilevel"/>
    <w:tmpl w:val="742A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2C1E06"/>
    <w:multiLevelType w:val="multilevel"/>
    <w:tmpl w:val="222A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D3839"/>
    <w:multiLevelType w:val="multilevel"/>
    <w:tmpl w:val="5C7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A1A08"/>
    <w:multiLevelType w:val="multilevel"/>
    <w:tmpl w:val="C5E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B7746"/>
    <w:multiLevelType w:val="multilevel"/>
    <w:tmpl w:val="031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21805"/>
    <w:multiLevelType w:val="multilevel"/>
    <w:tmpl w:val="69DE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30072"/>
    <w:multiLevelType w:val="multilevel"/>
    <w:tmpl w:val="67B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141BC"/>
    <w:multiLevelType w:val="multilevel"/>
    <w:tmpl w:val="FE7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7153D"/>
    <w:multiLevelType w:val="multilevel"/>
    <w:tmpl w:val="0FE6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52B76"/>
    <w:multiLevelType w:val="multilevel"/>
    <w:tmpl w:val="1ED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B1B6F"/>
    <w:multiLevelType w:val="multilevel"/>
    <w:tmpl w:val="4CA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14534"/>
    <w:multiLevelType w:val="multilevel"/>
    <w:tmpl w:val="28E0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97F7F"/>
    <w:multiLevelType w:val="multilevel"/>
    <w:tmpl w:val="22D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831614">
    <w:abstractNumId w:val="16"/>
  </w:num>
  <w:num w:numId="2" w16cid:durableId="1275138629">
    <w:abstractNumId w:val="13"/>
  </w:num>
  <w:num w:numId="3" w16cid:durableId="2125802895">
    <w:abstractNumId w:val="15"/>
  </w:num>
  <w:num w:numId="4" w16cid:durableId="807742608">
    <w:abstractNumId w:val="2"/>
  </w:num>
  <w:num w:numId="5" w16cid:durableId="1217358762">
    <w:abstractNumId w:val="5"/>
  </w:num>
  <w:num w:numId="6" w16cid:durableId="401830382">
    <w:abstractNumId w:val="21"/>
  </w:num>
  <w:num w:numId="7" w16cid:durableId="1349481441">
    <w:abstractNumId w:val="14"/>
  </w:num>
  <w:num w:numId="8" w16cid:durableId="1301377820">
    <w:abstractNumId w:val="1"/>
  </w:num>
  <w:num w:numId="9" w16cid:durableId="564490492">
    <w:abstractNumId w:val="25"/>
  </w:num>
  <w:num w:numId="10" w16cid:durableId="508368660">
    <w:abstractNumId w:val="18"/>
  </w:num>
  <w:num w:numId="11" w16cid:durableId="1197354814">
    <w:abstractNumId w:val="26"/>
  </w:num>
  <w:num w:numId="12" w16cid:durableId="1366252610">
    <w:abstractNumId w:val="4"/>
  </w:num>
  <w:num w:numId="13" w16cid:durableId="1918785350">
    <w:abstractNumId w:val="20"/>
  </w:num>
  <w:num w:numId="14" w16cid:durableId="2046364662">
    <w:abstractNumId w:val="23"/>
  </w:num>
  <w:num w:numId="15" w16cid:durableId="831531504">
    <w:abstractNumId w:val="12"/>
  </w:num>
  <w:num w:numId="16" w16cid:durableId="801189442">
    <w:abstractNumId w:val="3"/>
  </w:num>
  <w:num w:numId="17" w16cid:durableId="515658660">
    <w:abstractNumId w:val="17"/>
  </w:num>
  <w:num w:numId="18" w16cid:durableId="379983191">
    <w:abstractNumId w:val="27"/>
  </w:num>
  <w:num w:numId="19" w16cid:durableId="178860268">
    <w:abstractNumId w:val="22"/>
  </w:num>
  <w:num w:numId="20" w16cid:durableId="371341589">
    <w:abstractNumId w:val="6"/>
  </w:num>
  <w:num w:numId="21" w16cid:durableId="1566649670">
    <w:abstractNumId w:val="7"/>
  </w:num>
  <w:num w:numId="22" w16cid:durableId="1173371211">
    <w:abstractNumId w:val="8"/>
  </w:num>
  <w:num w:numId="23" w16cid:durableId="203903731">
    <w:abstractNumId w:val="9"/>
  </w:num>
  <w:num w:numId="24" w16cid:durableId="1723825388">
    <w:abstractNumId w:val="0"/>
  </w:num>
  <w:num w:numId="25" w16cid:durableId="1571231274">
    <w:abstractNumId w:val="19"/>
  </w:num>
  <w:num w:numId="26" w16cid:durableId="1674646109">
    <w:abstractNumId w:val="10"/>
  </w:num>
  <w:num w:numId="27" w16cid:durableId="1387070234">
    <w:abstractNumId w:val="11"/>
  </w:num>
  <w:num w:numId="28" w16cid:durableId="1402004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2C"/>
    <w:rsid w:val="00341DF8"/>
    <w:rsid w:val="00731EB9"/>
    <w:rsid w:val="0090738E"/>
    <w:rsid w:val="00C3692C"/>
    <w:rsid w:val="00C46A97"/>
    <w:rsid w:val="00D44AB1"/>
    <w:rsid w:val="00E54ED6"/>
    <w:rsid w:val="00E628B6"/>
    <w:rsid w:val="00FD7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9CF6"/>
  <w15:chartTrackingRefBased/>
  <w15:docId w15:val="{405A4A2D-347D-4BF6-8755-0F918198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4E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54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92C"/>
    <w:rPr>
      <w:color w:val="0563C1" w:themeColor="hyperlink"/>
      <w:u w:val="single"/>
    </w:rPr>
  </w:style>
  <w:style w:type="character" w:styleId="UnresolvedMention">
    <w:name w:val="Unresolved Mention"/>
    <w:basedOn w:val="DefaultParagraphFont"/>
    <w:uiPriority w:val="99"/>
    <w:semiHidden/>
    <w:unhideWhenUsed/>
    <w:rsid w:val="00C3692C"/>
    <w:rPr>
      <w:color w:val="605E5C"/>
      <w:shd w:val="clear" w:color="auto" w:fill="E1DFDD"/>
    </w:rPr>
  </w:style>
  <w:style w:type="character" w:customStyle="1" w:styleId="Heading2Char">
    <w:name w:val="Heading 2 Char"/>
    <w:basedOn w:val="DefaultParagraphFont"/>
    <w:link w:val="Heading2"/>
    <w:uiPriority w:val="9"/>
    <w:rsid w:val="00E54ED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54ED6"/>
    <w:rPr>
      <w:b/>
      <w:bCs/>
    </w:rPr>
  </w:style>
  <w:style w:type="paragraph" w:styleId="ListParagraph">
    <w:name w:val="List Paragraph"/>
    <w:basedOn w:val="Normal"/>
    <w:uiPriority w:val="34"/>
    <w:qFormat/>
    <w:rsid w:val="00E54ED6"/>
    <w:pPr>
      <w:ind w:left="720"/>
      <w:contextualSpacing/>
    </w:pPr>
  </w:style>
  <w:style w:type="character" w:customStyle="1" w:styleId="Heading3Char">
    <w:name w:val="Heading 3 Char"/>
    <w:basedOn w:val="DefaultParagraphFont"/>
    <w:link w:val="Heading3"/>
    <w:uiPriority w:val="9"/>
    <w:semiHidden/>
    <w:rsid w:val="00E54E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7050">
      <w:bodyDiv w:val="1"/>
      <w:marLeft w:val="0"/>
      <w:marRight w:val="0"/>
      <w:marTop w:val="0"/>
      <w:marBottom w:val="0"/>
      <w:divBdr>
        <w:top w:val="none" w:sz="0" w:space="0" w:color="auto"/>
        <w:left w:val="none" w:sz="0" w:space="0" w:color="auto"/>
        <w:bottom w:val="none" w:sz="0" w:space="0" w:color="auto"/>
        <w:right w:val="none" w:sz="0" w:space="0" w:color="auto"/>
      </w:divBdr>
    </w:div>
    <w:div w:id="54546577">
      <w:bodyDiv w:val="1"/>
      <w:marLeft w:val="0"/>
      <w:marRight w:val="0"/>
      <w:marTop w:val="0"/>
      <w:marBottom w:val="0"/>
      <w:divBdr>
        <w:top w:val="none" w:sz="0" w:space="0" w:color="auto"/>
        <w:left w:val="none" w:sz="0" w:space="0" w:color="auto"/>
        <w:bottom w:val="none" w:sz="0" w:space="0" w:color="auto"/>
        <w:right w:val="none" w:sz="0" w:space="0" w:color="auto"/>
      </w:divBdr>
    </w:div>
    <w:div w:id="142309050">
      <w:bodyDiv w:val="1"/>
      <w:marLeft w:val="0"/>
      <w:marRight w:val="0"/>
      <w:marTop w:val="0"/>
      <w:marBottom w:val="0"/>
      <w:divBdr>
        <w:top w:val="none" w:sz="0" w:space="0" w:color="auto"/>
        <w:left w:val="none" w:sz="0" w:space="0" w:color="auto"/>
        <w:bottom w:val="none" w:sz="0" w:space="0" w:color="auto"/>
        <w:right w:val="none" w:sz="0" w:space="0" w:color="auto"/>
      </w:divBdr>
    </w:div>
    <w:div w:id="271057575">
      <w:bodyDiv w:val="1"/>
      <w:marLeft w:val="0"/>
      <w:marRight w:val="0"/>
      <w:marTop w:val="0"/>
      <w:marBottom w:val="0"/>
      <w:divBdr>
        <w:top w:val="none" w:sz="0" w:space="0" w:color="auto"/>
        <w:left w:val="none" w:sz="0" w:space="0" w:color="auto"/>
        <w:bottom w:val="none" w:sz="0" w:space="0" w:color="auto"/>
        <w:right w:val="none" w:sz="0" w:space="0" w:color="auto"/>
      </w:divBdr>
    </w:div>
    <w:div w:id="345717799">
      <w:bodyDiv w:val="1"/>
      <w:marLeft w:val="0"/>
      <w:marRight w:val="0"/>
      <w:marTop w:val="0"/>
      <w:marBottom w:val="0"/>
      <w:divBdr>
        <w:top w:val="none" w:sz="0" w:space="0" w:color="auto"/>
        <w:left w:val="none" w:sz="0" w:space="0" w:color="auto"/>
        <w:bottom w:val="none" w:sz="0" w:space="0" w:color="auto"/>
        <w:right w:val="none" w:sz="0" w:space="0" w:color="auto"/>
      </w:divBdr>
    </w:div>
    <w:div w:id="374160281">
      <w:bodyDiv w:val="1"/>
      <w:marLeft w:val="0"/>
      <w:marRight w:val="0"/>
      <w:marTop w:val="0"/>
      <w:marBottom w:val="0"/>
      <w:divBdr>
        <w:top w:val="none" w:sz="0" w:space="0" w:color="auto"/>
        <w:left w:val="none" w:sz="0" w:space="0" w:color="auto"/>
        <w:bottom w:val="none" w:sz="0" w:space="0" w:color="auto"/>
        <w:right w:val="none" w:sz="0" w:space="0" w:color="auto"/>
      </w:divBdr>
    </w:div>
    <w:div w:id="447965517">
      <w:bodyDiv w:val="1"/>
      <w:marLeft w:val="0"/>
      <w:marRight w:val="0"/>
      <w:marTop w:val="0"/>
      <w:marBottom w:val="0"/>
      <w:divBdr>
        <w:top w:val="none" w:sz="0" w:space="0" w:color="auto"/>
        <w:left w:val="none" w:sz="0" w:space="0" w:color="auto"/>
        <w:bottom w:val="none" w:sz="0" w:space="0" w:color="auto"/>
        <w:right w:val="none" w:sz="0" w:space="0" w:color="auto"/>
      </w:divBdr>
    </w:div>
    <w:div w:id="549149970">
      <w:bodyDiv w:val="1"/>
      <w:marLeft w:val="0"/>
      <w:marRight w:val="0"/>
      <w:marTop w:val="0"/>
      <w:marBottom w:val="0"/>
      <w:divBdr>
        <w:top w:val="none" w:sz="0" w:space="0" w:color="auto"/>
        <w:left w:val="none" w:sz="0" w:space="0" w:color="auto"/>
        <w:bottom w:val="none" w:sz="0" w:space="0" w:color="auto"/>
        <w:right w:val="none" w:sz="0" w:space="0" w:color="auto"/>
      </w:divBdr>
    </w:div>
    <w:div w:id="570426590">
      <w:bodyDiv w:val="1"/>
      <w:marLeft w:val="0"/>
      <w:marRight w:val="0"/>
      <w:marTop w:val="0"/>
      <w:marBottom w:val="0"/>
      <w:divBdr>
        <w:top w:val="none" w:sz="0" w:space="0" w:color="auto"/>
        <w:left w:val="none" w:sz="0" w:space="0" w:color="auto"/>
        <w:bottom w:val="none" w:sz="0" w:space="0" w:color="auto"/>
        <w:right w:val="none" w:sz="0" w:space="0" w:color="auto"/>
      </w:divBdr>
    </w:div>
    <w:div w:id="613250770">
      <w:bodyDiv w:val="1"/>
      <w:marLeft w:val="0"/>
      <w:marRight w:val="0"/>
      <w:marTop w:val="0"/>
      <w:marBottom w:val="0"/>
      <w:divBdr>
        <w:top w:val="none" w:sz="0" w:space="0" w:color="auto"/>
        <w:left w:val="none" w:sz="0" w:space="0" w:color="auto"/>
        <w:bottom w:val="none" w:sz="0" w:space="0" w:color="auto"/>
        <w:right w:val="none" w:sz="0" w:space="0" w:color="auto"/>
      </w:divBdr>
      <w:divsChild>
        <w:div w:id="746078884">
          <w:blockQuote w:val="1"/>
          <w:marLeft w:val="0"/>
          <w:marRight w:val="0"/>
          <w:marTop w:val="0"/>
          <w:marBottom w:val="0"/>
          <w:divBdr>
            <w:top w:val="none" w:sz="0" w:space="0" w:color="auto"/>
            <w:left w:val="none" w:sz="0" w:space="0" w:color="auto"/>
            <w:bottom w:val="none" w:sz="0" w:space="0" w:color="auto"/>
            <w:right w:val="none" w:sz="0" w:space="0" w:color="auto"/>
          </w:divBdr>
        </w:div>
        <w:div w:id="301429413">
          <w:marLeft w:val="0"/>
          <w:marRight w:val="0"/>
          <w:marTop w:val="0"/>
          <w:marBottom w:val="0"/>
          <w:divBdr>
            <w:top w:val="none" w:sz="0" w:space="0" w:color="auto"/>
            <w:left w:val="none" w:sz="0" w:space="0" w:color="auto"/>
            <w:bottom w:val="none" w:sz="0" w:space="0" w:color="auto"/>
            <w:right w:val="none" w:sz="0" w:space="0" w:color="auto"/>
          </w:divBdr>
          <w:divsChild>
            <w:div w:id="399446708">
              <w:marLeft w:val="0"/>
              <w:marRight w:val="0"/>
              <w:marTop w:val="240"/>
              <w:marBottom w:val="240"/>
              <w:divBdr>
                <w:top w:val="none" w:sz="0" w:space="0" w:color="auto"/>
                <w:left w:val="none" w:sz="0" w:space="0" w:color="auto"/>
                <w:bottom w:val="none" w:sz="0" w:space="0" w:color="auto"/>
                <w:right w:val="none" w:sz="0" w:space="0" w:color="auto"/>
              </w:divBdr>
              <w:divsChild>
                <w:div w:id="633602259">
                  <w:marLeft w:val="0"/>
                  <w:marRight w:val="0"/>
                  <w:marTop w:val="0"/>
                  <w:marBottom w:val="0"/>
                  <w:divBdr>
                    <w:top w:val="none" w:sz="0" w:space="0" w:color="auto"/>
                    <w:left w:val="none" w:sz="0" w:space="12" w:color="auto"/>
                    <w:bottom w:val="none" w:sz="0" w:space="0" w:color="auto"/>
                    <w:right w:val="single" w:sz="18" w:space="6" w:color="D4D0C8"/>
                  </w:divBdr>
                </w:div>
                <w:div w:id="354841857">
                  <w:marLeft w:val="0"/>
                  <w:marRight w:val="0"/>
                  <w:marTop w:val="0"/>
                  <w:marBottom w:val="0"/>
                  <w:divBdr>
                    <w:top w:val="none" w:sz="0" w:space="0" w:color="auto"/>
                    <w:left w:val="none" w:sz="0" w:space="12" w:color="auto"/>
                    <w:bottom w:val="none" w:sz="0" w:space="0" w:color="auto"/>
                    <w:right w:val="single" w:sz="18" w:space="6" w:color="D4D0C8"/>
                  </w:divBdr>
                </w:div>
                <w:div w:id="1214199533">
                  <w:marLeft w:val="0"/>
                  <w:marRight w:val="0"/>
                  <w:marTop w:val="0"/>
                  <w:marBottom w:val="0"/>
                  <w:divBdr>
                    <w:top w:val="none" w:sz="0" w:space="0" w:color="auto"/>
                    <w:left w:val="none" w:sz="0" w:space="12" w:color="auto"/>
                    <w:bottom w:val="none" w:sz="0" w:space="0" w:color="auto"/>
                    <w:right w:val="single" w:sz="18" w:space="6" w:color="D4D0C8"/>
                  </w:divBdr>
                </w:div>
                <w:div w:id="105299737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4550379">
          <w:marLeft w:val="0"/>
          <w:marRight w:val="0"/>
          <w:marTop w:val="0"/>
          <w:marBottom w:val="0"/>
          <w:divBdr>
            <w:top w:val="none" w:sz="0" w:space="0" w:color="auto"/>
            <w:left w:val="none" w:sz="0" w:space="0" w:color="auto"/>
            <w:bottom w:val="none" w:sz="0" w:space="0" w:color="auto"/>
            <w:right w:val="none" w:sz="0" w:space="0" w:color="auto"/>
          </w:divBdr>
          <w:divsChild>
            <w:div w:id="655914272">
              <w:marLeft w:val="0"/>
              <w:marRight w:val="0"/>
              <w:marTop w:val="240"/>
              <w:marBottom w:val="240"/>
              <w:divBdr>
                <w:top w:val="none" w:sz="0" w:space="0" w:color="auto"/>
                <w:left w:val="none" w:sz="0" w:space="0" w:color="auto"/>
                <w:bottom w:val="none" w:sz="0" w:space="0" w:color="auto"/>
                <w:right w:val="none" w:sz="0" w:space="0" w:color="auto"/>
              </w:divBdr>
              <w:divsChild>
                <w:div w:id="110083482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863861749">
          <w:marLeft w:val="0"/>
          <w:marRight w:val="0"/>
          <w:marTop w:val="0"/>
          <w:marBottom w:val="0"/>
          <w:divBdr>
            <w:top w:val="none" w:sz="0" w:space="0" w:color="auto"/>
            <w:left w:val="none" w:sz="0" w:space="0" w:color="auto"/>
            <w:bottom w:val="none" w:sz="0" w:space="0" w:color="auto"/>
            <w:right w:val="none" w:sz="0" w:space="0" w:color="auto"/>
          </w:divBdr>
          <w:divsChild>
            <w:div w:id="1054349992">
              <w:marLeft w:val="0"/>
              <w:marRight w:val="0"/>
              <w:marTop w:val="240"/>
              <w:marBottom w:val="240"/>
              <w:divBdr>
                <w:top w:val="none" w:sz="0" w:space="0" w:color="auto"/>
                <w:left w:val="none" w:sz="0" w:space="0" w:color="auto"/>
                <w:bottom w:val="none" w:sz="0" w:space="0" w:color="auto"/>
                <w:right w:val="none" w:sz="0" w:space="0" w:color="auto"/>
              </w:divBdr>
              <w:divsChild>
                <w:div w:id="1622032542">
                  <w:marLeft w:val="0"/>
                  <w:marRight w:val="0"/>
                  <w:marTop w:val="0"/>
                  <w:marBottom w:val="0"/>
                  <w:divBdr>
                    <w:top w:val="none" w:sz="0" w:space="0" w:color="auto"/>
                    <w:left w:val="none" w:sz="0" w:space="12" w:color="auto"/>
                    <w:bottom w:val="none" w:sz="0" w:space="0" w:color="auto"/>
                    <w:right w:val="single" w:sz="18" w:space="6" w:color="D4D0C8"/>
                  </w:divBdr>
                </w:div>
                <w:div w:id="222179527">
                  <w:marLeft w:val="0"/>
                  <w:marRight w:val="0"/>
                  <w:marTop w:val="0"/>
                  <w:marBottom w:val="0"/>
                  <w:divBdr>
                    <w:top w:val="none" w:sz="0" w:space="0" w:color="auto"/>
                    <w:left w:val="none" w:sz="0" w:space="12" w:color="auto"/>
                    <w:bottom w:val="none" w:sz="0" w:space="0" w:color="auto"/>
                    <w:right w:val="single" w:sz="18" w:space="6" w:color="D4D0C8"/>
                  </w:divBdr>
                </w:div>
                <w:div w:id="1323194189">
                  <w:marLeft w:val="0"/>
                  <w:marRight w:val="0"/>
                  <w:marTop w:val="0"/>
                  <w:marBottom w:val="0"/>
                  <w:divBdr>
                    <w:top w:val="none" w:sz="0" w:space="0" w:color="auto"/>
                    <w:left w:val="none" w:sz="0" w:space="12" w:color="auto"/>
                    <w:bottom w:val="none" w:sz="0" w:space="0" w:color="auto"/>
                    <w:right w:val="single" w:sz="18" w:space="6" w:color="D4D0C8"/>
                  </w:divBdr>
                </w:div>
                <w:div w:id="1083604687">
                  <w:marLeft w:val="0"/>
                  <w:marRight w:val="0"/>
                  <w:marTop w:val="0"/>
                  <w:marBottom w:val="0"/>
                  <w:divBdr>
                    <w:top w:val="none" w:sz="0" w:space="0" w:color="auto"/>
                    <w:left w:val="none" w:sz="0" w:space="12" w:color="auto"/>
                    <w:bottom w:val="none" w:sz="0" w:space="0" w:color="auto"/>
                    <w:right w:val="single" w:sz="18" w:space="6" w:color="D4D0C8"/>
                  </w:divBdr>
                </w:div>
                <w:div w:id="1932860123">
                  <w:marLeft w:val="0"/>
                  <w:marRight w:val="0"/>
                  <w:marTop w:val="0"/>
                  <w:marBottom w:val="0"/>
                  <w:divBdr>
                    <w:top w:val="none" w:sz="0" w:space="0" w:color="auto"/>
                    <w:left w:val="none" w:sz="0" w:space="12" w:color="auto"/>
                    <w:bottom w:val="none" w:sz="0" w:space="0" w:color="auto"/>
                    <w:right w:val="single" w:sz="18" w:space="6" w:color="D4D0C8"/>
                  </w:divBdr>
                </w:div>
                <w:div w:id="1678772013">
                  <w:marLeft w:val="0"/>
                  <w:marRight w:val="0"/>
                  <w:marTop w:val="0"/>
                  <w:marBottom w:val="0"/>
                  <w:divBdr>
                    <w:top w:val="none" w:sz="0" w:space="0" w:color="auto"/>
                    <w:left w:val="none" w:sz="0" w:space="12" w:color="auto"/>
                    <w:bottom w:val="none" w:sz="0" w:space="0" w:color="auto"/>
                    <w:right w:val="single" w:sz="18" w:space="6" w:color="D4D0C8"/>
                  </w:divBdr>
                </w:div>
                <w:div w:id="1272396134">
                  <w:marLeft w:val="0"/>
                  <w:marRight w:val="0"/>
                  <w:marTop w:val="0"/>
                  <w:marBottom w:val="0"/>
                  <w:divBdr>
                    <w:top w:val="none" w:sz="0" w:space="0" w:color="auto"/>
                    <w:left w:val="none" w:sz="0" w:space="12" w:color="auto"/>
                    <w:bottom w:val="none" w:sz="0" w:space="0" w:color="auto"/>
                    <w:right w:val="single" w:sz="18" w:space="6" w:color="D4D0C8"/>
                  </w:divBdr>
                </w:div>
                <w:div w:id="697849472">
                  <w:marLeft w:val="0"/>
                  <w:marRight w:val="0"/>
                  <w:marTop w:val="0"/>
                  <w:marBottom w:val="0"/>
                  <w:divBdr>
                    <w:top w:val="none" w:sz="0" w:space="0" w:color="auto"/>
                    <w:left w:val="none" w:sz="0" w:space="12" w:color="auto"/>
                    <w:bottom w:val="none" w:sz="0" w:space="0" w:color="auto"/>
                    <w:right w:val="single" w:sz="18" w:space="6" w:color="D4D0C8"/>
                  </w:divBdr>
                </w:div>
                <w:div w:id="449323317">
                  <w:marLeft w:val="0"/>
                  <w:marRight w:val="0"/>
                  <w:marTop w:val="0"/>
                  <w:marBottom w:val="0"/>
                  <w:divBdr>
                    <w:top w:val="none" w:sz="0" w:space="0" w:color="auto"/>
                    <w:left w:val="none" w:sz="0" w:space="12" w:color="auto"/>
                    <w:bottom w:val="none" w:sz="0" w:space="0" w:color="auto"/>
                    <w:right w:val="single" w:sz="18" w:space="6" w:color="D4D0C8"/>
                  </w:divBdr>
                </w:div>
                <w:div w:id="188689718">
                  <w:marLeft w:val="0"/>
                  <w:marRight w:val="0"/>
                  <w:marTop w:val="0"/>
                  <w:marBottom w:val="0"/>
                  <w:divBdr>
                    <w:top w:val="none" w:sz="0" w:space="0" w:color="auto"/>
                    <w:left w:val="none" w:sz="0" w:space="12" w:color="auto"/>
                    <w:bottom w:val="none" w:sz="0" w:space="0" w:color="auto"/>
                    <w:right w:val="single" w:sz="18" w:space="6" w:color="D4D0C8"/>
                  </w:divBdr>
                </w:div>
                <w:div w:id="35662741">
                  <w:marLeft w:val="0"/>
                  <w:marRight w:val="0"/>
                  <w:marTop w:val="0"/>
                  <w:marBottom w:val="0"/>
                  <w:divBdr>
                    <w:top w:val="none" w:sz="0" w:space="0" w:color="auto"/>
                    <w:left w:val="none" w:sz="0" w:space="12" w:color="auto"/>
                    <w:bottom w:val="none" w:sz="0" w:space="0" w:color="auto"/>
                    <w:right w:val="single" w:sz="18" w:space="6" w:color="D4D0C8"/>
                  </w:divBdr>
                </w:div>
                <w:div w:id="224221380">
                  <w:marLeft w:val="0"/>
                  <w:marRight w:val="0"/>
                  <w:marTop w:val="0"/>
                  <w:marBottom w:val="0"/>
                  <w:divBdr>
                    <w:top w:val="none" w:sz="0" w:space="0" w:color="auto"/>
                    <w:left w:val="none" w:sz="0" w:space="12" w:color="auto"/>
                    <w:bottom w:val="none" w:sz="0" w:space="0" w:color="auto"/>
                    <w:right w:val="single" w:sz="18" w:space="6" w:color="D4D0C8"/>
                  </w:divBdr>
                </w:div>
                <w:div w:id="8738462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966233507">
          <w:marLeft w:val="0"/>
          <w:marRight w:val="0"/>
          <w:marTop w:val="0"/>
          <w:marBottom w:val="0"/>
          <w:divBdr>
            <w:top w:val="none" w:sz="0" w:space="0" w:color="auto"/>
            <w:left w:val="none" w:sz="0" w:space="0" w:color="auto"/>
            <w:bottom w:val="none" w:sz="0" w:space="0" w:color="auto"/>
            <w:right w:val="none" w:sz="0" w:space="0" w:color="auto"/>
          </w:divBdr>
          <w:divsChild>
            <w:div w:id="901597435">
              <w:marLeft w:val="0"/>
              <w:marRight w:val="0"/>
              <w:marTop w:val="240"/>
              <w:marBottom w:val="240"/>
              <w:divBdr>
                <w:top w:val="none" w:sz="0" w:space="0" w:color="auto"/>
                <w:left w:val="none" w:sz="0" w:space="0" w:color="auto"/>
                <w:bottom w:val="none" w:sz="0" w:space="0" w:color="auto"/>
                <w:right w:val="none" w:sz="0" w:space="0" w:color="auto"/>
              </w:divBdr>
              <w:divsChild>
                <w:div w:id="159854260">
                  <w:marLeft w:val="0"/>
                  <w:marRight w:val="0"/>
                  <w:marTop w:val="0"/>
                  <w:marBottom w:val="0"/>
                  <w:divBdr>
                    <w:top w:val="none" w:sz="0" w:space="0" w:color="auto"/>
                    <w:left w:val="none" w:sz="0" w:space="12" w:color="auto"/>
                    <w:bottom w:val="none" w:sz="0" w:space="0" w:color="auto"/>
                    <w:right w:val="single" w:sz="18" w:space="6" w:color="D4D0C8"/>
                  </w:divBdr>
                </w:div>
                <w:div w:id="1440029533">
                  <w:marLeft w:val="0"/>
                  <w:marRight w:val="0"/>
                  <w:marTop w:val="0"/>
                  <w:marBottom w:val="0"/>
                  <w:divBdr>
                    <w:top w:val="none" w:sz="0" w:space="0" w:color="auto"/>
                    <w:left w:val="none" w:sz="0" w:space="12" w:color="auto"/>
                    <w:bottom w:val="none" w:sz="0" w:space="0" w:color="auto"/>
                    <w:right w:val="single" w:sz="18" w:space="6" w:color="D4D0C8"/>
                  </w:divBdr>
                </w:div>
                <w:div w:id="1281297152">
                  <w:marLeft w:val="0"/>
                  <w:marRight w:val="0"/>
                  <w:marTop w:val="0"/>
                  <w:marBottom w:val="0"/>
                  <w:divBdr>
                    <w:top w:val="none" w:sz="0" w:space="0" w:color="auto"/>
                    <w:left w:val="none" w:sz="0" w:space="12" w:color="auto"/>
                    <w:bottom w:val="none" w:sz="0" w:space="0" w:color="auto"/>
                    <w:right w:val="single" w:sz="18" w:space="6" w:color="D4D0C8"/>
                  </w:divBdr>
                </w:div>
                <w:div w:id="2062747858">
                  <w:marLeft w:val="0"/>
                  <w:marRight w:val="0"/>
                  <w:marTop w:val="0"/>
                  <w:marBottom w:val="0"/>
                  <w:divBdr>
                    <w:top w:val="none" w:sz="0" w:space="0" w:color="auto"/>
                    <w:left w:val="none" w:sz="0" w:space="12" w:color="auto"/>
                    <w:bottom w:val="none" w:sz="0" w:space="0" w:color="auto"/>
                    <w:right w:val="single" w:sz="18" w:space="6" w:color="D4D0C8"/>
                  </w:divBdr>
                </w:div>
                <w:div w:id="1834947163">
                  <w:marLeft w:val="0"/>
                  <w:marRight w:val="0"/>
                  <w:marTop w:val="0"/>
                  <w:marBottom w:val="0"/>
                  <w:divBdr>
                    <w:top w:val="none" w:sz="0" w:space="0" w:color="auto"/>
                    <w:left w:val="none" w:sz="0" w:space="12" w:color="auto"/>
                    <w:bottom w:val="none" w:sz="0" w:space="0" w:color="auto"/>
                    <w:right w:val="single" w:sz="18" w:space="6" w:color="D4D0C8"/>
                  </w:divBdr>
                </w:div>
                <w:div w:id="1050030553">
                  <w:marLeft w:val="0"/>
                  <w:marRight w:val="0"/>
                  <w:marTop w:val="0"/>
                  <w:marBottom w:val="0"/>
                  <w:divBdr>
                    <w:top w:val="none" w:sz="0" w:space="0" w:color="auto"/>
                    <w:left w:val="none" w:sz="0" w:space="12" w:color="auto"/>
                    <w:bottom w:val="none" w:sz="0" w:space="0" w:color="auto"/>
                    <w:right w:val="single" w:sz="18" w:space="6" w:color="D4D0C8"/>
                  </w:divBdr>
                </w:div>
                <w:div w:id="1560246263">
                  <w:marLeft w:val="0"/>
                  <w:marRight w:val="0"/>
                  <w:marTop w:val="0"/>
                  <w:marBottom w:val="0"/>
                  <w:divBdr>
                    <w:top w:val="none" w:sz="0" w:space="0" w:color="auto"/>
                    <w:left w:val="none" w:sz="0" w:space="12" w:color="auto"/>
                    <w:bottom w:val="none" w:sz="0" w:space="0" w:color="auto"/>
                    <w:right w:val="single" w:sz="18" w:space="6" w:color="D4D0C8"/>
                  </w:divBdr>
                </w:div>
                <w:div w:id="1740399041">
                  <w:marLeft w:val="0"/>
                  <w:marRight w:val="0"/>
                  <w:marTop w:val="0"/>
                  <w:marBottom w:val="0"/>
                  <w:divBdr>
                    <w:top w:val="none" w:sz="0" w:space="0" w:color="auto"/>
                    <w:left w:val="none" w:sz="0" w:space="12" w:color="auto"/>
                    <w:bottom w:val="none" w:sz="0" w:space="0" w:color="auto"/>
                    <w:right w:val="single" w:sz="18" w:space="6" w:color="D4D0C8"/>
                  </w:divBdr>
                </w:div>
                <w:div w:id="1610090673">
                  <w:marLeft w:val="0"/>
                  <w:marRight w:val="0"/>
                  <w:marTop w:val="0"/>
                  <w:marBottom w:val="0"/>
                  <w:divBdr>
                    <w:top w:val="none" w:sz="0" w:space="0" w:color="auto"/>
                    <w:left w:val="none" w:sz="0" w:space="12" w:color="auto"/>
                    <w:bottom w:val="none" w:sz="0" w:space="0" w:color="auto"/>
                    <w:right w:val="single" w:sz="18" w:space="6" w:color="D4D0C8"/>
                  </w:divBdr>
                </w:div>
                <w:div w:id="2110735399">
                  <w:marLeft w:val="0"/>
                  <w:marRight w:val="0"/>
                  <w:marTop w:val="0"/>
                  <w:marBottom w:val="0"/>
                  <w:divBdr>
                    <w:top w:val="none" w:sz="0" w:space="0" w:color="auto"/>
                    <w:left w:val="none" w:sz="0" w:space="12" w:color="auto"/>
                    <w:bottom w:val="none" w:sz="0" w:space="0" w:color="auto"/>
                    <w:right w:val="single" w:sz="18" w:space="6" w:color="D4D0C8"/>
                  </w:divBdr>
                </w:div>
                <w:div w:id="435291224">
                  <w:marLeft w:val="0"/>
                  <w:marRight w:val="0"/>
                  <w:marTop w:val="0"/>
                  <w:marBottom w:val="0"/>
                  <w:divBdr>
                    <w:top w:val="none" w:sz="0" w:space="0" w:color="auto"/>
                    <w:left w:val="none" w:sz="0" w:space="12" w:color="auto"/>
                    <w:bottom w:val="none" w:sz="0" w:space="0" w:color="auto"/>
                    <w:right w:val="single" w:sz="18" w:space="6" w:color="D4D0C8"/>
                  </w:divBdr>
                </w:div>
                <w:div w:id="93377872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703599315">
      <w:bodyDiv w:val="1"/>
      <w:marLeft w:val="0"/>
      <w:marRight w:val="0"/>
      <w:marTop w:val="0"/>
      <w:marBottom w:val="0"/>
      <w:divBdr>
        <w:top w:val="none" w:sz="0" w:space="0" w:color="auto"/>
        <w:left w:val="none" w:sz="0" w:space="0" w:color="auto"/>
        <w:bottom w:val="none" w:sz="0" w:space="0" w:color="auto"/>
        <w:right w:val="none" w:sz="0" w:space="0" w:color="auto"/>
      </w:divBdr>
    </w:div>
    <w:div w:id="705906338">
      <w:bodyDiv w:val="1"/>
      <w:marLeft w:val="0"/>
      <w:marRight w:val="0"/>
      <w:marTop w:val="0"/>
      <w:marBottom w:val="0"/>
      <w:divBdr>
        <w:top w:val="none" w:sz="0" w:space="0" w:color="auto"/>
        <w:left w:val="none" w:sz="0" w:space="0" w:color="auto"/>
        <w:bottom w:val="none" w:sz="0" w:space="0" w:color="auto"/>
        <w:right w:val="none" w:sz="0" w:space="0" w:color="auto"/>
      </w:divBdr>
    </w:div>
    <w:div w:id="738332580">
      <w:bodyDiv w:val="1"/>
      <w:marLeft w:val="0"/>
      <w:marRight w:val="0"/>
      <w:marTop w:val="0"/>
      <w:marBottom w:val="0"/>
      <w:divBdr>
        <w:top w:val="none" w:sz="0" w:space="0" w:color="auto"/>
        <w:left w:val="none" w:sz="0" w:space="0" w:color="auto"/>
        <w:bottom w:val="none" w:sz="0" w:space="0" w:color="auto"/>
        <w:right w:val="none" w:sz="0" w:space="0" w:color="auto"/>
      </w:divBdr>
    </w:div>
    <w:div w:id="745231055">
      <w:bodyDiv w:val="1"/>
      <w:marLeft w:val="0"/>
      <w:marRight w:val="0"/>
      <w:marTop w:val="0"/>
      <w:marBottom w:val="0"/>
      <w:divBdr>
        <w:top w:val="none" w:sz="0" w:space="0" w:color="auto"/>
        <w:left w:val="none" w:sz="0" w:space="0" w:color="auto"/>
        <w:bottom w:val="none" w:sz="0" w:space="0" w:color="auto"/>
        <w:right w:val="none" w:sz="0" w:space="0" w:color="auto"/>
      </w:divBdr>
      <w:divsChild>
        <w:div w:id="551497803">
          <w:blockQuote w:val="1"/>
          <w:marLeft w:val="0"/>
          <w:marRight w:val="0"/>
          <w:marTop w:val="0"/>
          <w:marBottom w:val="0"/>
          <w:divBdr>
            <w:top w:val="none" w:sz="0" w:space="0" w:color="auto"/>
            <w:left w:val="none" w:sz="0" w:space="0" w:color="auto"/>
            <w:bottom w:val="none" w:sz="0" w:space="0" w:color="auto"/>
            <w:right w:val="none" w:sz="0" w:space="0" w:color="auto"/>
          </w:divBdr>
        </w:div>
        <w:div w:id="76174681">
          <w:marLeft w:val="0"/>
          <w:marRight w:val="0"/>
          <w:marTop w:val="0"/>
          <w:marBottom w:val="0"/>
          <w:divBdr>
            <w:top w:val="none" w:sz="0" w:space="0" w:color="auto"/>
            <w:left w:val="none" w:sz="0" w:space="0" w:color="auto"/>
            <w:bottom w:val="none" w:sz="0" w:space="0" w:color="auto"/>
            <w:right w:val="none" w:sz="0" w:space="0" w:color="auto"/>
          </w:divBdr>
          <w:divsChild>
            <w:div w:id="1622027808">
              <w:marLeft w:val="0"/>
              <w:marRight w:val="0"/>
              <w:marTop w:val="240"/>
              <w:marBottom w:val="240"/>
              <w:divBdr>
                <w:top w:val="none" w:sz="0" w:space="0" w:color="auto"/>
                <w:left w:val="none" w:sz="0" w:space="0" w:color="auto"/>
                <w:bottom w:val="none" w:sz="0" w:space="0" w:color="auto"/>
                <w:right w:val="none" w:sz="0" w:space="0" w:color="auto"/>
              </w:divBdr>
              <w:divsChild>
                <w:div w:id="979698632">
                  <w:marLeft w:val="0"/>
                  <w:marRight w:val="0"/>
                  <w:marTop w:val="0"/>
                  <w:marBottom w:val="0"/>
                  <w:divBdr>
                    <w:top w:val="none" w:sz="0" w:space="0" w:color="auto"/>
                    <w:left w:val="none" w:sz="0" w:space="12" w:color="auto"/>
                    <w:bottom w:val="none" w:sz="0" w:space="0" w:color="auto"/>
                    <w:right w:val="single" w:sz="18" w:space="6" w:color="D4D0C8"/>
                  </w:divBdr>
                </w:div>
                <w:div w:id="210653745">
                  <w:marLeft w:val="0"/>
                  <w:marRight w:val="0"/>
                  <w:marTop w:val="0"/>
                  <w:marBottom w:val="0"/>
                  <w:divBdr>
                    <w:top w:val="none" w:sz="0" w:space="0" w:color="auto"/>
                    <w:left w:val="none" w:sz="0" w:space="12" w:color="auto"/>
                    <w:bottom w:val="none" w:sz="0" w:space="0" w:color="auto"/>
                    <w:right w:val="single" w:sz="18" w:space="6" w:color="D4D0C8"/>
                  </w:divBdr>
                </w:div>
                <w:div w:id="1385062054">
                  <w:marLeft w:val="0"/>
                  <w:marRight w:val="0"/>
                  <w:marTop w:val="0"/>
                  <w:marBottom w:val="0"/>
                  <w:divBdr>
                    <w:top w:val="none" w:sz="0" w:space="0" w:color="auto"/>
                    <w:left w:val="none" w:sz="0" w:space="12" w:color="auto"/>
                    <w:bottom w:val="none" w:sz="0" w:space="0" w:color="auto"/>
                    <w:right w:val="single" w:sz="18" w:space="6" w:color="D4D0C8"/>
                  </w:divBdr>
                </w:div>
                <w:div w:id="78985959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437986340">
          <w:marLeft w:val="0"/>
          <w:marRight w:val="0"/>
          <w:marTop w:val="0"/>
          <w:marBottom w:val="0"/>
          <w:divBdr>
            <w:top w:val="none" w:sz="0" w:space="0" w:color="auto"/>
            <w:left w:val="none" w:sz="0" w:space="0" w:color="auto"/>
            <w:bottom w:val="none" w:sz="0" w:space="0" w:color="auto"/>
            <w:right w:val="none" w:sz="0" w:space="0" w:color="auto"/>
          </w:divBdr>
          <w:divsChild>
            <w:div w:id="466778318">
              <w:marLeft w:val="0"/>
              <w:marRight w:val="0"/>
              <w:marTop w:val="240"/>
              <w:marBottom w:val="240"/>
              <w:divBdr>
                <w:top w:val="none" w:sz="0" w:space="0" w:color="auto"/>
                <w:left w:val="none" w:sz="0" w:space="0" w:color="auto"/>
                <w:bottom w:val="none" w:sz="0" w:space="0" w:color="auto"/>
                <w:right w:val="none" w:sz="0" w:space="0" w:color="auto"/>
              </w:divBdr>
              <w:divsChild>
                <w:div w:id="167217815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59908259">
          <w:marLeft w:val="0"/>
          <w:marRight w:val="0"/>
          <w:marTop w:val="0"/>
          <w:marBottom w:val="0"/>
          <w:divBdr>
            <w:top w:val="none" w:sz="0" w:space="0" w:color="auto"/>
            <w:left w:val="none" w:sz="0" w:space="0" w:color="auto"/>
            <w:bottom w:val="none" w:sz="0" w:space="0" w:color="auto"/>
            <w:right w:val="none" w:sz="0" w:space="0" w:color="auto"/>
          </w:divBdr>
          <w:divsChild>
            <w:div w:id="228541201">
              <w:marLeft w:val="0"/>
              <w:marRight w:val="0"/>
              <w:marTop w:val="240"/>
              <w:marBottom w:val="240"/>
              <w:divBdr>
                <w:top w:val="none" w:sz="0" w:space="0" w:color="auto"/>
                <w:left w:val="none" w:sz="0" w:space="0" w:color="auto"/>
                <w:bottom w:val="none" w:sz="0" w:space="0" w:color="auto"/>
                <w:right w:val="none" w:sz="0" w:space="0" w:color="auto"/>
              </w:divBdr>
              <w:divsChild>
                <w:div w:id="7029651">
                  <w:marLeft w:val="0"/>
                  <w:marRight w:val="0"/>
                  <w:marTop w:val="0"/>
                  <w:marBottom w:val="0"/>
                  <w:divBdr>
                    <w:top w:val="none" w:sz="0" w:space="0" w:color="auto"/>
                    <w:left w:val="none" w:sz="0" w:space="12" w:color="auto"/>
                    <w:bottom w:val="none" w:sz="0" w:space="0" w:color="auto"/>
                    <w:right w:val="single" w:sz="18" w:space="6" w:color="D4D0C8"/>
                  </w:divBdr>
                </w:div>
                <w:div w:id="9989590">
                  <w:marLeft w:val="0"/>
                  <w:marRight w:val="0"/>
                  <w:marTop w:val="0"/>
                  <w:marBottom w:val="0"/>
                  <w:divBdr>
                    <w:top w:val="none" w:sz="0" w:space="0" w:color="auto"/>
                    <w:left w:val="none" w:sz="0" w:space="12" w:color="auto"/>
                    <w:bottom w:val="none" w:sz="0" w:space="0" w:color="auto"/>
                    <w:right w:val="single" w:sz="18" w:space="6" w:color="D4D0C8"/>
                  </w:divBdr>
                </w:div>
                <w:div w:id="1423650673">
                  <w:marLeft w:val="0"/>
                  <w:marRight w:val="0"/>
                  <w:marTop w:val="0"/>
                  <w:marBottom w:val="0"/>
                  <w:divBdr>
                    <w:top w:val="none" w:sz="0" w:space="0" w:color="auto"/>
                    <w:left w:val="none" w:sz="0" w:space="12" w:color="auto"/>
                    <w:bottom w:val="none" w:sz="0" w:space="0" w:color="auto"/>
                    <w:right w:val="single" w:sz="18" w:space="6" w:color="D4D0C8"/>
                  </w:divBdr>
                </w:div>
                <w:div w:id="419644961">
                  <w:marLeft w:val="0"/>
                  <w:marRight w:val="0"/>
                  <w:marTop w:val="0"/>
                  <w:marBottom w:val="0"/>
                  <w:divBdr>
                    <w:top w:val="none" w:sz="0" w:space="0" w:color="auto"/>
                    <w:left w:val="none" w:sz="0" w:space="12" w:color="auto"/>
                    <w:bottom w:val="none" w:sz="0" w:space="0" w:color="auto"/>
                    <w:right w:val="single" w:sz="18" w:space="6" w:color="D4D0C8"/>
                  </w:divBdr>
                </w:div>
                <w:div w:id="258369697">
                  <w:marLeft w:val="0"/>
                  <w:marRight w:val="0"/>
                  <w:marTop w:val="0"/>
                  <w:marBottom w:val="0"/>
                  <w:divBdr>
                    <w:top w:val="none" w:sz="0" w:space="0" w:color="auto"/>
                    <w:left w:val="none" w:sz="0" w:space="12" w:color="auto"/>
                    <w:bottom w:val="none" w:sz="0" w:space="0" w:color="auto"/>
                    <w:right w:val="single" w:sz="18" w:space="6" w:color="D4D0C8"/>
                  </w:divBdr>
                </w:div>
                <w:div w:id="99187404">
                  <w:marLeft w:val="0"/>
                  <w:marRight w:val="0"/>
                  <w:marTop w:val="0"/>
                  <w:marBottom w:val="0"/>
                  <w:divBdr>
                    <w:top w:val="none" w:sz="0" w:space="0" w:color="auto"/>
                    <w:left w:val="none" w:sz="0" w:space="12" w:color="auto"/>
                    <w:bottom w:val="none" w:sz="0" w:space="0" w:color="auto"/>
                    <w:right w:val="single" w:sz="18" w:space="6" w:color="D4D0C8"/>
                  </w:divBdr>
                </w:div>
                <w:div w:id="104619935">
                  <w:marLeft w:val="0"/>
                  <w:marRight w:val="0"/>
                  <w:marTop w:val="0"/>
                  <w:marBottom w:val="0"/>
                  <w:divBdr>
                    <w:top w:val="none" w:sz="0" w:space="0" w:color="auto"/>
                    <w:left w:val="none" w:sz="0" w:space="12" w:color="auto"/>
                    <w:bottom w:val="none" w:sz="0" w:space="0" w:color="auto"/>
                    <w:right w:val="single" w:sz="18" w:space="6" w:color="D4D0C8"/>
                  </w:divBdr>
                </w:div>
                <w:div w:id="2132281046">
                  <w:marLeft w:val="0"/>
                  <w:marRight w:val="0"/>
                  <w:marTop w:val="0"/>
                  <w:marBottom w:val="0"/>
                  <w:divBdr>
                    <w:top w:val="none" w:sz="0" w:space="0" w:color="auto"/>
                    <w:left w:val="none" w:sz="0" w:space="12" w:color="auto"/>
                    <w:bottom w:val="none" w:sz="0" w:space="0" w:color="auto"/>
                    <w:right w:val="single" w:sz="18" w:space="6" w:color="D4D0C8"/>
                  </w:divBdr>
                </w:div>
                <w:div w:id="1002779040">
                  <w:marLeft w:val="0"/>
                  <w:marRight w:val="0"/>
                  <w:marTop w:val="0"/>
                  <w:marBottom w:val="0"/>
                  <w:divBdr>
                    <w:top w:val="none" w:sz="0" w:space="0" w:color="auto"/>
                    <w:left w:val="none" w:sz="0" w:space="12" w:color="auto"/>
                    <w:bottom w:val="none" w:sz="0" w:space="0" w:color="auto"/>
                    <w:right w:val="single" w:sz="18" w:space="6" w:color="D4D0C8"/>
                  </w:divBdr>
                </w:div>
                <w:div w:id="1446074282">
                  <w:marLeft w:val="0"/>
                  <w:marRight w:val="0"/>
                  <w:marTop w:val="0"/>
                  <w:marBottom w:val="0"/>
                  <w:divBdr>
                    <w:top w:val="none" w:sz="0" w:space="0" w:color="auto"/>
                    <w:left w:val="none" w:sz="0" w:space="12" w:color="auto"/>
                    <w:bottom w:val="none" w:sz="0" w:space="0" w:color="auto"/>
                    <w:right w:val="single" w:sz="18" w:space="6" w:color="D4D0C8"/>
                  </w:divBdr>
                </w:div>
                <w:div w:id="622077789">
                  <w:marLeft w:val="0"/>
                  <w:marRight w:val="0"/>
                  <w:marTop w:val="0"/>
                  <w:marBottom w:val="0"/>
                  <w:divBdr>
                    <w:top w:val="none" w:sz="0" w:space="0" w:color="auto"/>
                    <w:left w:val="none" w:sz="0" w:space="12" w:color="auto"/>
                    <w:bottom w:val="none" w:sz="0" w:space="0" w:color="auto"/>
                    <w:right w:val="single" w:sz="18" w:space="6" w:color="D4D0C8"/>
                  </w:divBdr>
                </w:div>
                <w:div w:id="845365567">
                  <w:marLeft w:val="0"/>
                  <w:marRight w:val="0"/>
                  <w:marTop w:val="0"/>
                  <w:marBottom w:val="0"/>
                  <w:divBdr>
                    <w:top w:val="none" w:sz="0" w:space="0" w:color="auto"/>
                    <w:left w:val="none" w:sz="0" w:space="12" w:color="auto"/>
                    <w:bottom w:val="none" w:sz="0" w:space="0" w:color="auto"/>
                    <w:right w:val="single" w:sz="18" w:space="6" w:color="D4D0C8"/>
                  </w:divBdr>
                </w:div>
                <w:div w:id="65249146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004356407">
          <w:marLeft w:val="0"/>
          <w:marRight w:val="0"/>
          <w:marTop w:val="0"/>
          <w:marBottom w:val="0"/>
          <w:divBdr>
            <w:top w:val="none" w:sz="0" w:space="0" w:color="auto"/>
            <w:left w:val="none" w:sz="0" w:space="0" w:color="auto"/>
            <w:bottom w:val="none" w:sz="0" w:space="0" w:color="auto"/>
            <w:right w:val="none" w:sz="0" w:space="0" w:color="auto"/>
          </w:divBdr>
          <w:divsChild>
            <w:div w:id="2139882815">
              <w:marLeft w:val="0"/>
              <w:marRight w:val="0"/>
              <w:marTop w:val="240"/>
              <w:marBottom w:val="240"/>
              <w:divBdr>
                <w:top w:val="none" w:sz="0" w:space="0" w:color="auto"/>
                <w:left w:val="none" w:sz="0" w:space="0" w:color="auto"/>
                <w:bottom w:val="none" w:sz="0" w:space="0" w:color="auto"/>
                <w:right w:val="none" w:sz="0" w:space="0" w:color="auto"/>
              </w:divBdr>
              <w:divsChild>
                <w:div w:id="493297892">
                  <w:marLeft w:val="0"/>
                  <w:marRight w:val="0"/>
                  <w:marTop w:val="0"/>
                  <w:marBottom w:val="0"/>
                  <w:divBdr>
                    <w:top w:val="none" w:sz="0" w:space="0" w:color="auto"/>
                    <w:left w:val="none" w:sz="0" w:space="12" w:color="auto"/>
                    <w:bottom w:val="none" w:sz="0" w:space="0" w:color="auto"/>
                    <w:right w:val="single" w:sz="18" w:space="6" w:color="D4D0C8"/>
                  </w:divBdr>
                </w:div>
                <w:div w:id="1469131203">
                  <w:marLeft w:val="0"/>
                  <w:marRight w:val="0"/>
                  <w:marTop w:val="0"/>
                  <w:marBottom w:val="0"/>
                  <w:divBdr>
                    <w:top w:val="none" w:sz="0" w:space="0" w:color="auto"/>
                    <w:left w:val="none" w:sz="0" w:space="12" w:color="auto"/>
                    <w:bottom w:val="none" w:sz="0" w:space="0" w:color="auto"/>
                    <w:right w:val="single" w:sz="18" w:space="6" w:color="D4D0C8"/>
                  </w:divBdr>
                </w:div>
                <w:div w:id="612517863">
                  <w:marLeft w:val="0"/>
                  <w:marRight w:val="0"/>
                  <w:marTop w:val="0"/>
                  <w:marBottom w:val="0"/>
                  <w:divBdr>
                    <w:top w:val="none" w:sz="0" w:space="0" w:color="auto"/>
                    <w:left w:val="none" w:sz="0" w:space="12" w:color="auto"/>
                    <w:bottom w:val="none" w:sz="0" w:space="0" w:color="auto"/>
                    <w:right w:val="single" w:sz="18" w:space="6" w:color="D4D0C8"/>
                  </w:divBdr>
                </w:div>
                <w:div w:id="1987856497">
                  <w:marLeft w:val="0"/>
                  <w:marRight w:val="0"/>
                  <w:marTop w:val="0"/>
                  <w:marBottom w:val="0"/>
                  <w:divBdr>
                    <w:top w:val="none" w:sz="0" w:space="0" w:color="auto"/>
                    <w:left w:val="none" w:sz="0" w:space="12" w:color="auto"/>
                    <w:bottom w:val="none" w:sz="0" w:space="0" w:color="auto"/>
                    <w:right w:val="single" w:sz="18" w:space="6" w:color="D4D0C8"/>
                  </w:divBdr>
                </w:div>
                <w:div w:id="839738332">
                  <w:marLeft w:val="0"/>
                  <w:marRight w:val="0"/>
                  <w:marTop w:val="0"/>
                  <w:marBottom w:val="0"/>
                  <w:divBdr>
                    <w:top w:val="none" w:sz="0" w:space="0" w:color="auto"/>
                    <w:left w:val="none" w:sz="0" w:space="12" w:color="auto"/>
                    <w:bottom w:val="none" w:sz="0" w:space="0" w:color="auto"/>
                    <w:right w:val="single" w:sz="18" w:space="6" w:color="D4D0C8"/>
                  </w:divBdr>
                </w:div>
                <w:div w:id="532353302">
                  <w:marLeft w:val="0"/>
                  <w:marRight w:val="0"/>
                  <w:marTop w:val="0"/>
                  <w:marBottom w:val="0"/>
                  <w:divBdr>
                    <w:top w:val="none" w:sz="0" w:space="0" w:color="auto"/>
                    <w:left w:val="none" w:sz="0" w:space="12" w:color="auto"/>
                    <w:bottom w:val="none" w:sz="0" w:space="0" w:color="auto"/>
                    <w:right w:val="single" w:sz="18" w:space="6" w:color="D4D0C8"/>
                  </w:divBdr>
                </w:div>
                <w:div w:id="361832462">
                  <w:marLeft w:val="0"/>
                  <w:marRight w:val="0"/>
                  <w:marTop w:val="0"/>
                  <w:marBottom w:val="0"/>
                  <w:divBdr>
                    <w:top w:val="none" w:sz="0" w:space="0" w:color="auto"/>
                    <w:left w:val="none" w:sz="0" w:space="12" w:color="auto"/>
                    <w:bottom w:val="none" w:sz="0" w:space="0" w:color="auto"/>
                    <w:right w:val="single" w:sz="18" w:space="6" w:color="D4D0C8"/>
                  </w:divBdr>
                </w:div>
                <w:div w:id="1164007094">
                  <w:marLeft w:val="0"/>
                  <w:marRight w:val="0"/>
                  <w:marTop w:val="0"/>
                  <w:marBottom w:val="0"/>
                  <w:divBdr>
                    <w:top w:val="none" w:sz="0" w:space="0" w:color="auto"/>
                    <w:left w:val="none" w:sz="0" w:space="12" w:color="auto"/>
                    <w:bottom w:val="none" w:sz="0" w:space="0" w:color="auto"/>
                    <w:right w:val="single" w:sz="18" w:space="6" w:color="D4D0C8"/>
                  </w:divBdr>
                </w:div>
                <w:div w:id="953679922">
                  <w:marLeft w:val="0"/>
                  <w:marRight w:val="0"/>
                  <w:marTop w:val="0"/>
                  <w:marBottom w:val="0"/>
                  <w:divBdr>
                    <w:top w:val="none" w:sz="0" w:space="0" w:color="auto"/>
                    <w:left w:val="none" w:sz="0" w:space="12" w:color="auto"/>
                    <w:bottom w:val="none" w:sz="0" w:space="0" w:color="auto"/>
                    <w:right w:val="single" w:sz="18" w:space="6" w:color="D4D0C8"/>
                  </w:divBdr>
                </w:div>
                <w:div w:id="1956327840">
                  <w:marLeft w:val="0"/>
                  <w:marRight w:val="0"/>
                  <w:marTop w:val="0"/>
                  <w:marBottom w:val="0"/>
                  <w:divBdr>
                    <w:top w:val="none" w:sz="0" w:space="0" w:color="auto"/>
                    <w:left w:val="none" w:sz="0" w:space="12" w:color="auto"/>
                    <w:bottom w:val="none" w:sz="0" w:space="0" w:color="auto"/>
                    <w:right w:val="single" w:sz="18" w:space="6" w:color="D4D0C8"/>
                  </w:divBdr>
                </w:div>
                <w:div w:id="1878395940">
                  <w:marLeft w:val="0"/>
                  <w:marRight w:val="0"/>
                  <w:marTop w:val="0"/>
                  <w:marBottom w:val="0"/>
                  <w:divBdr>
                    <w:top w:val="none" w:sz="0" w:space="0" w:color="auto"/>
                    <w:left w:val="none" w:sz="0" w:space="12" w:color="auto"/>
                    <w:bottom w:val="none" w:sz="0" w:space="0" w:color="auto"/>
                    <w:right w:val="single" w:sz="18" w:space="6" w:color="D4D0C8"/>
                  </w:divBdr>
                </w:div>
                <w:div w:id="132909086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751662476">
      <w:bodyDiv w:val="1"/>
      <w:marLeft w:val="0"/>
      <w:marRight w:val="0"/>
      <w:marTop w:val="0"/>
      <w:marBottom w:val="0"/>
      <w:divBdr>
        <w:top w:val="none" w:sz="0" w:space="0" w:color="auto"/>
        <w:left w:val="none" w:sz="0" w:space="0" w:color="auto"/>
        <w:bottom w:val="none" w:sz="0" w:space="0" w:color="auto"/>
        <w:right w:val="none" w:sz="0" w:space="0" w:color="auto"/>
      </w:divBdr>
    </w:div>
    <w:div w:id="855575765">
      <w:bodyDiv w:val="1"/>
      <w:marLeft w:val="0"/>
      <w:marRight w:val="0"/>
      <w:marTop w:val="0"/>
      <w:marBottom w:val="0"/>
      <w:divBdr>
        <w:top w:val="none" w:sz="0" w:space="0" w:color="auto"/>
        <w:left w:val="none" w:sz="0" w:space="0" w:color="auto"/>
        <w:bottom w:val="none" w:sz="0" w:space="0" w:color="auto"/>
        <w:right w:val="none" w:sz="0" w:space="0" w:color="auto"/>
      </w:divBdr>
    </w:div>
    <w:div w:id="858159830">
      <w:bodyDiv w:val="1"/>
      <w:marLeft w:val="0"/>
      <w:marRight w:val="0"/>
      <w:marTop w:val="0"/>
      <w:marBottom w:val="0"/>
      <w:divBdr>
        <w:top w:val="none" w:sz="0" w:space="0" w:color="auto"/>
        <w:left w:val="none" w:sz="0" w:space="0" w:color="auto"/>
        <w:bottom w:val="none" w:sz="0" w:space="0" w:color="auto"/>
        <w:right w:val="none" w:sz="0" w:space="0" w:color="auto"/>
      </w:divBdr>
    </w:div>
    <w:div w:id="1074400734">
      <w:bodyDiv w:val="1"/>
      <w:marLeft w:val="0"/>
      <w:marRight w:val="0"/>
      <w:marTop w:val="0"/>
      <w:marBottom w:val="0"/>
      <w:divBdr>
        <w:top w:val="none" w:sz="0" w:space="0" w:color="auto"/>
        <w:left w:val="none" w:sz="0" w:space="0" w:color="auto"/>
        <w:bottom w:val="none" w:sz="0" w:space="0" w:color="auto"/>
        <w:right w:val="none" w:sz="0" w:space="0" w:color="auto"/>
      </w:divBdr>
      <w:divsChild>
        <w:div w:id="1767383556">
          <w:marLeft w:val="0"/>
          <w:marRight w:val="0"/>
          <w:marTop w:val="0"/>
          <w:marBottom w:val="0"/>
          <w:divBdr>
            <w:top w:val="none" w:sz="0" w:space="0" w:color="auto"/>
            <w:left w:val="none" w:sz="0" w:space="0" w:color="auto"/>
            <w:bottom w:val="none" w:sz="0" w:space="0" w:color="auto"/>
            <w:right w:val="none" w:sz="0" w:space="0" w:color="auto"/>
          </w:divBdr>
          <w:divsChild>
            <w:div w:id="1015570254">
              <w:marLeft w:val="0"/>
              <w:marRight w:val="0"/>
              <w:marTop w:val="240"/>
              <w:marBottom w:val="240"/>
              <w:divBdr>
                <w:top w:val="none" w:sz="0" w:space="0" w:color="auto"/>
                <w:left w:val="none" w:sz="0" w:space="0" w:color="auto"/>
                <w:bottom w:val="none" w:sz="0" w:space="0" w:color="auto"/>
                <w:right w:val="none" w:sz="0" w:space="0" w:color="auto"/>
              </w:divBdr>
              <w:divsChild>
                <w:div w:id="2115323919">
                  <w:marLeft w:val="0"/>
                  <w:marRight w:val="0"/>
                  <w:marTop w:val="0"/>
                  <w:marBottom w:val="0"/>
                  <w:divBdr>
                    <w:top w:val="none" w:sz="0" w:space="0" w:color="auto"/>
                    <w:left w:val="none" w:sz="0" w:space="12" w:color="auto"/>
                    <w:bottom w:val="none" w:sz="0" w:space="0" w:color="auto"/>
                    <w:right w:val="single" w:sz="18" w:space="6" w:color="D4D0C8"/>
                  </w:divBdr>
                </w:div>
                <w:div w:id="2014261209">
                  <w:marLeft w:val="0"/>
                  <w:marRight w:val="0"/>
                  <w:marTop w:val="0"/>
                  <w:marBottom w:val="0"/>
                  <w:divBdr>
                    <w:top w:val="none" w:sz="0" w:space="0" w:color="auto"/>
                    <w:left w:val="none" w:sz="0" w:space="12" w:color="auto"/>
                    <w:bottom w:val="none" w:sz="0" w:space="0" w:color="auto"/>
                    <w:right w:val="single" w:sz="18" w:space="6" w:color="D4D0C8"/>
                  </w:divBdr>
                </w:div>
                <w:div w:id="492181660">
                  <w:marLeft w:val="0"/>
                  <w:marRight w:val="0"/>
                  <w:marTop w:val="0"/>
                  <w:marBottom w:val="0"/>
                  <w:divBdr>
                    <w:top w:val="none" w:sz="0" w:space="0" w:color="auto"/>
                    <w:left w:val="none" w:sz="0" w:space="12" w:color="auto"/>
                    <w:bottom w:val="none" w:sz="0" w:space="0" w:color="auto"/>
                    <w:right w:val="single" w:sz="18" w:space="6" w:color="D4D0C8"/>
                  </w:divBdr>
                </w:div>
                <w:div w:id="818839114">
                  <w:marLeft w:val="0"/>
                  <w:marRight w:val="0"/>
                  <w:marTop w:val="0"/>
                  <w:marBottom w:val="0"/>
                  <w:divBdr>
                    <w:top w:val="none" w:sz="0" w:space="0" w:color="auto"/>
                    <w:left w:val="none" w:sz="0" w:space="12" w:color="auto"/>
                    <w:bottom w:val="none" w:sz="0" w:space="0" w:color="auto"/>
                    <w:right w:val="single" w:sz="18" w:space="6" w:color="D4D0C8"/>
                  </w:divBdr>
                </w:div>
                <w:div w:id="34233039">
                  <w:marLeft w:val="0"/>
                  <w:marRight w:val="0"/>
                  <w:marTop w:val="0"/>
                  <w:marBottom w:val="0"/>
                  <w:divBdr>
                    <w:top w:val="none" w:sz="0" w:space="0" w:color="auto"/>
                    <w:left w:val="none" w:sz="0" w:space="12" w:color="auto"/>
                    <w:bottom w:val="none" w:sz="0" w:space="0" w:color="auto"/>
                    <w:right w:val="single" w:sz="18" w:space="6" w:color="D4D0C8"/>
                  </w:divBdr>
                </w:div>
                <w:div w:id="1500658754">
                  <w:marLeft w:val="0"/>
                  <w:marRight w:val="0"/>
                  <w:marTop w:val="0"/>
                  <w:marBottom w:val="0"/>
                  <w:divBdr>
                    <w:top w:val="none" w:sz="0" w:space="0" w:color="auto"/>
                    <w:left w:val="none" w:sz="0" w:space="12" w:color="auto"/>
                    <w:bottom w:val="none" w:sz="0" w:space="0" w:color="auto"/>
                    <w:right w:val="single" w:sz="18" w:space="6" w:color="D4D0C8"/>
                  </w:divBdr>
                </w:div>
                <w:div w:id="1309701664">
                  <w:marLeft w:val="0"/>
                  <w:marRight w:val="0"/>
                  <w:marTop w:val="0"/>
                  <w:marBottom w:val="0"/>
                  <w:divBdr>
                    <w:top w:val="none" w:sz="0" w:space="0" w:color="auto"/>
                    <w:left w:val="none" w:sz="0" w:space="12" w:color="auto"/>
                    <w:bottom w:val="none" w:sz="0" w:space="0" w:color="auto"/>
                    <w:right w:val="single" w:sz="18" w:space="6" w:color="D4D0C8"/>
                  </w:divBdr>
                </w:div>
                <w:div w:id="1221670892">
                  <w:marLeft w:val="0"/>
                  <w:marRight w:val="0"/>
                  <w:marTop w:val="0"/>
                  <w:marBottom w:val="0"/>
                  <w:divBdr>
                    <w:top w:val="none" w:sz="0" w:space="0" w:color="auto"/>
                    <w:left w:val="none" w:sz="0" w:space="12" w:color="auto"/>
                    <w:bottom w:val="none" w:sz="0" w:space="0" w:color="auto"/>
                    <w:right w:val="single" w:sz="18" w:space="6" w:color="D4D0C8"/>
                  </w:divBdr>
                </w:div>
                <w:div w:id="2094280025">
                  <w:marLeft w:val="0"/>
                  <w:marRight w:val="0"/>
                  <w:marTop w:val="0"/>
                  <w:marBottom w:val="0"/>
                  <w:divBdr>
                    <w:top w:val="none" w:sz="0" w:space="0" w:color="auto"/>
                    <w:left w:val="none" w:sz="0" w:space="12" w:color="auto"/>
                    <w:bottom w:val="none" w:sz="0" w:space="0" w:color="auto"/>
                    <w:right w:val="single" w:sz="18" w:space="6" w:color="D4D0C8"/>
                  </w:divBdr>
                </w:div>
                <w:div w:id="1165318900">
                  <w:marLeft w:val="0"/>
                  <w:marRight w:val="0"/>
                  <w:marTop w:val="0"/>
                  <w:marBottom w:val="0"/>
                  <w:divBdr>
                    <w:top w:val="none" w:sz="0" w:space="0" w:color="auto"/>
                    <w:left w:val="none" w:sz="0" w:space="12" w:color="auto"/>
                    <w:bottom w:val="none" w:sz="0" w:space="0" w:color="auto"/>
                    <w:right w:val="single" w:sz="18" w:space="6" w:color="D4D0C8"/>
                  </w:divBdr>
                </w:div>
                <w:div w:id="1485201108">
                  <w:marLeft w:val="0"/>
                  <w:marRight w:val="0"/>
                  <w:marTop w:val="0"/>
                  <w:marBottom w:val="0"/>
                  <w:divBdr>
                    <w:top w:val="none" w:sz="0" w:space="0" w:color="auto"/>
                    <w:left w:val="none" w:sz="0" w:space="12" w:color="auto"/>
                    <w:bottom w:val="none" w:sz="0" w:space="0" w:color="auto"/>
                    <w:right w:val="single" w:sz="18" w:space="6" w:color="D4D0C8"/>
                  </w:divBdr>
                </w:div>
                <w:div w:id="21829293">
                  <w:marLeft w:val="0"/>
                  <w:marRight w:val="0"/>
                  <w:marTop w:val="0"/>
                  <w:marBottom w:val="0"/>
                  <w:divBdr>
                    <w:top w:val="none" w:sz="0" w:space="0" w:color="auto"/>
                    <w:left w:val="none" w:sz="0" w:space="12" w:color="auto"/>
                    <w:bottom w:val="none" w:sz="0" w:space="0" w:color="auto"/>
                    <w:right w:val="single" w:sz="18" w:space="6" w:color="D4D0C8"/>
                  </w:divBdr>
                </w:div>
                <w:div w:id="1858999278">
                  <w:marLeft w:val="0"/>
                  <w:marRight w:val="0"/>
                  <w:marTop w:val="0"/>
                  <w:marBottom w:val="0"/>
                  <w:divBdr>
                    <w:top w:val="none" w:sz="0" w:space="0" w:color="auto"/>
                    <w:left w:val="none" w:sz="0" w:space="12" w:color="auto"/>
                    <w:bottom w:val="none" w:sz="0" w:space="0" w:color="auto"/>
                    <w:right w:val="single" w:sz="18" w:space="6" w:color="D4D0C8"/>
                  </w:divBdr>
                </w:div>
                <w:div w:id="663435239">
                  <w:marLeft w:val="0"/>
                  <w:marRight w:val="0"/>
                  <w:marTop w:val="0"/>
                  <w:marBottom w:val="0"/>
                  <w:divBdr>
                    <w:top w:val="none" w:sz="0" w:space="0" w:color="auto"/>
                    <w:left w:val="none" w:sz="0" w:space="12" w:color="auto"/>
                    <w:bottom w:val="none" w:sz="0" w:space="0" w:color="auto"/>
                    <w:right w:val="single" w:sz="18" w:space="6" w:color="D4D0C8"/>
                  </w:divBdr>
                </w:div>
                <w:div w:id="716243471">
                  <w:marLeft w:val="0"/>
                  <w:marRight w:val="0"/>
                  <w:marTop w:val="0"/>
                  <w:marBottom w:val="0"/>
                  <w:divBdr>
                    <w:top w:val="none" w:sz="0" w:space="0" w:color="auto"/>
                    <w:left w:val="none" w:sz="0" w:space="12" w:color="auto"/>
                    <w:bottom w:val="none" w:sz="0" w:space="0" w:color="auto"/>
                    <w:right w:val="single" w:sz="18" w:space="6" w:color="D4D0C8"/>
                  </w:divBdr>
                </w:div>
                <w:div w:id="1989551313">
                  <w:marLeft w:val="0"/>
                  <w:marRight w:val="0"/>
                  <w:marTop w:val="0"/>
                  <w:marBottom w:val="0"/>
                  <w:divBdr>
                    <w:top w:val="none" w:sz="0" w:space="0" w:color="auto"/>
                    <w:left w:val="none" w:sz="0" w:space="12" w:color="auto"/>
                    <w:bottom w:val="none" w:sz="0" w:space="0" w:color="auto"/>
                    <w:right w:val="single" w:sz="18" w:space="6" w:color="D4D0C8"/>
                  </w:divBdr>
                </w:div>
                <w:div w:id="1885874306">
                  <w:marLeft w:val="0"/>
                  <w:marRight w:val="0"/>
                  <w:marTop w:val="0"/>
                  <w:marBottom w:val="0"/>
                  <w:divBdr>
                    <w:top w:val="none" w:sz="0" w:space="0" w:color="auto"/>
                    <w:left w:val="none" w:sz="0" w:space="12" w:color="auto"/>
                    <w:bottom w:val="none" w:sz="0" w:space="0" w:color="auto"/>
                    <w:right w:val="single" w:sz="18" w:space="6" w:color="D4D0C8"/>
                  </w:divBdr>
                </w:div>
                <w:div w:id="385840920">
                  <w:marLeft w:val="0"/>
                  <w:marRight w:val="0"/>
                  <w:marTop w:val="0"/>
                  <w:marBottom w:val="0"/>
                  <w:divBdr>
                    <w:top w:val="none" w:sz="0" w:space="0" w:color="auto"/>
                    <w:left w:val="none" w:sz="0" w:space="12" w:color="auto"/>
                    <w:bottom w:val="none" w:sz="0" w:space="0" w:color="auto"/>
                    <w:right w:val="single" w:sz="18" w:space="6" w:color="D4D0C8"/>
                  </w:divBdr>
                </w:div>
                <w:div w:id="93944577">
                  <w:marLeft w:val="0"/>
                  <w:marRight w:val="0"/>
                  <w:marTop w:val="0"/>
                  <w:marBottom w:val="0"/>
                  <w:divBdr>
                    <w:top w:val="none" w:sz="0" w:space="0" w:color="auto"/>
                    <w:left w:val="none" w:sz="0" w:space="12" w:color="auto"/>
                    <w:bottom w:val="none" w:sz="0" w:space="0" w:color="auto"/>
                    <w:right w:val="single" w:sz="18" w:space="6" w:color="D4D0C8"/>
                  </w:divBdr>
                </w:div>
                <w:div w:id="153683889">
                  <w:marLeft w:val="0"/>
                  <w:marRight w:val="0"/>
                  <w:marTop w:val="0"/>
                  <w:marBottom w:val="0"/>
                  <w:divBdr>
                    <w:top w:val="none" w:sz="0" w:space="0" w:color="auto"/>
                    <w:left w:val="none" w:sz="0" w:space="12" w:color="auto"/>
                    <w:bottom w:val="none" w:sz="0" w:space="0" w:color="auto"/>
                    <w:right w:val="single" w:sz="18" w:space="6" w:color="D4D0C8"/>
                  </w:divBdr>
                </w:div>
                <w:div w:id="540745052">
                  <w:marLeft w:val="0"/>
                  <w:marRight w:val="0"/>
                  <w:marTop w:val="0"/>
                  <w:marBottom w:val="0"/>
                  <w:divBdr>
                    <w:top w:val="none" w:sz="0" w:space="0" w:color="auto"/>
                    <w:left w:val="none" w:sz="0" w:space="12" w:color="auto"/>
                    <w:bottom w:val="none" w:sz="0" w:space="0" w:color="auto"/>
                    <w:right w:val="single" w:sz="18" w:space="6" w:color="D4D0C8"/>
                  </w:divBdr>
                </w:div>
                <w:div w:id="1844321951">
                  <w:marLeft w:val="0"/>
                  <w:marRight w:val="0"/>
                  <w:marTop w:val="0"/>
                  <w:marBottom w:val="0"/>
                  <w:divBdr>
                    <w:top w:val="none" w:sz="0" w:space="0" w:color="auto"/>
                    <w:left w:val="none" w:sz="0" w:space="12" w:color="auto"/>
                    <w:bottom w:val="none" w:sz="0" w:space="0" w:color="auto"/>
                    <w:right w:val="single" w:sz="18" w:space="6" w:color="D4D0C8"/>
                  </w:divBdr>
                </w:div>
                <w:div w:id="1205409646">
                  <w:marLeft w:val="0"/>
                  <w:marRight w:val="0"/>
                  <w:marTop w:val="0"/>
                  <w:marBottom w:val="0"/>
                  <w:divBdr>
                    <w:top w:val="none" w:sz="0" w:space="0" w:color="auto"/>
                    <w:left w:val="none" w:sz="0" w:space="12" w:color="auto"/>
                    <w:bottom w:val="none" w:sz="0" w:space="0" w:color="auto"/>
                    <w:right w:val="single" w:sz="18" w:space="6" w:color="D4D0C8"/>
                  </w:divBdr>
                </w:div>
                <w:div w:id="1711414575">
                  <w:marLeft w:val="0"/>
                  <w:marRight w:val="0"/>
                  <w:marTop w:val="0"/>
                  <w:marBottom w:val="0"/>
                  <w:divBdr>
                    <w:top w:val="none" w:sz="0" w:space="0" w:color="auto"/>
                    <w:left w:val="none" w:sz="0" w:space="12" w:color="auto"/>
                    <w:bottom w:val="none" w:sz="0" w:space="0" w:color="auto"/>
                    <w:right w:val="single" w:sz="18" w:space="6" w:color="D4D0C8"/>
                  </w:divBdr>
                </w:div>
                <w:div w:id="837959660">
                  <w:marLeft w:val="0"/>
                  <w:marRight w:val="0"/>
                  <w:marTop w:val="0"/>
                  <w:marBottom w:val="0"/>
                  <w:divBdr>
                    <w:top w:val="none" w:sz="0" w:space="0" w:color="auto"/>
                    <w:left w:val="none" w:sz="0" w:space="12" w:color="auto"/>
                    <w:bottom w:val="none" w:sz="0" w:space="0" w:color="auto"/>
                    <w:right w:val="single" w:sz="18" w:space="6" w:color="D4D0C8"/>
                  </w:divBdr>
                </w:div>
                <w:div w:id="124795688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721558782">
          <w:blockQuote w:val="1"/>
          <w:marLeft w:val="0"/>
          <w:marRight w:val="0"/>
          <w:marTop w:val="0"/>
          <w:marBottom w:val="0"/>
          <w:divBdr>
            <w:top w:val="none" w:sz="0" w:space="0" w:color="auto"/>
            <w:left w:val="none" w:sz="0" w:space="0" w:color="auto"/>
            <w:bottom w:val="none" w:sz="0" w:space="0" w:color="auto"/>
            <w:right w:val="none" w:sz="0" w:space="0" w:color="auto"/>
          </w:divBdr>
        </w:div>
        <w:div w:id="724449909">
          <w:marLeft w:val="0"/>
          <w:marRight w:val="0"/>
          <w:marTop w:val="0"/>
          <w:marBottom w:val="0"/>
          <w:divBdr>
            <w:top w:val="none" w:sz="0" w:space="0" w:color="auto"/>
            <w:left w:val="none" w:sz="0" w:space="0" w:color="auto"/>
            <w:bottom w:val="none" w:sz="0" w:space="0" w:color="auto"/>
            <w:right w:val="none" w:sz="0" w:space="0" w:color="auto"/>
          </w:divBdr>
          <w:divsChild>
            <w:div w:id="1101339474">
              <w:marLeft w:val="0"/>
              <w:marRight w:val="0"/>
              <w:marTop w:val="240"/>
              <w:marBottom w:val="240"/>
              <w:divBdr>
                <w:top w:val="none" w:sz="0" w:space="0" w:color="auto"/>
                <w:left w:val="none" w:sz="0" w:space="0" w:color="auto"/>
                <w:bottom w:val="none" w:sz="0" w:space="0" w:color="auto"/>
                <w:right w:val="none" w:sz="0" w:space="0" w:color="auto"/>
              </w:divBdr>
              <w:divsChild>
                <w:div w:id="1278952266">
                  <w:marLeft w:val="0"/>
                  <w:marRight w:val="0"/>
                  <w:marTop w:val="0"/>
                  <w:marBottom w:val="0"/>
                  <w:divBdr>
                    <w:top w:val="none" w:sz="0" w:space="0" w:color="auto"/>
                    <w:left w:val="none" w:sz="0" w:space="12" w:color="auto"/>
                    <w:bottom w:val="none" w:sz="0" w:space="0" w:color="auto"/>
                    <w:right w:val="single" w:sz="18" w:space="6" w:color="D4D0C8"/>
                  </w:divBdr>
                </w:div>
                <w:div w:id="2097020936">
                  <w:marLeft w:val="0"/>
                  <w:marRight w:val="0"/>
                  <w:marTop w:val="0"/>
                  <w:marBottom w:val="0"/>
                  <w:divBdr>
                    <w:top w:val="none" w:sz="0" w:space="0" w:color="auto"/>
                    <w:left w:val="none" w:sz="0" w:space="12" w:color="auto"/>
                    <w:bottom w:val="none" w:sz="0" w:space="0" w:color="auto"/>
                    <w:right w:val="single" w:sz="18" w:space="6" w:color="D4D0C8"/>
                  </w:divBdr>
                </w:div>
                <w:div w:id="718670662">
                  <w:marLeft w:val="0"/>
                  <w:marRight w:val="0"/>
                  <w:marTop w:val="0"/>
                  <w:marBottom w:val="0"/>
                  <w:divBdr>
                    <w:top w:val="none" w:sz="0" w:space="0" w:color="auto"/>
                    <w:left w:val="none" w:sz="0" w:space="12" w:color="auto"/>
                    <w:bottom w:val="none" w:sz="0" w:space="0" w:color="auto"/>
                    <w:right w:val="single" w:sz="18" w:space="6" w:color="D4D0C8"/>
                  </w:divBdr>
                </w:div>
                <w:div w:id="236520090">
                  <w:marLeft w:val="0"/>
                  <w:marRight w:val="0"/>
                  <w:marTop w:val="0"/>
                  <w:marBottom w:val="0"/>
                  <w:divBdr>
                    <w:top w:val="none" w:sz="0" w:space="0" w:color="auto"/>
                    <w:left w:val="none" w:sz="0" w:space="12" w:color="auto"/>
                    <w:bottom w:val="none" w:sz="0" w:space="0" w:color="auto"/>
                    <w:right w:val="single" w:sz="18" w:space="6" w:color="D4D0C8"/>
                  </w:divBdr>
                </w:div>
                <w:div w:id="1518694509">
                  <w:marLeft w:val="0"/>
                  <w:marRight w:val="0"/>
                  <w:marTop w:val="0"/>
                  <w:marBottom w:val="0"/>
                  <w:divBdr>
                    <w:top w:val="none" w:sz="0" w:space="0" w:color="auto"/>
                    <w:left w:val="none" w:sz="0" w:space="12" w:color="auto"/>
                    <w:bottom w:val="none" w:sz="0" w:space="0" w:color="auto"/>
                    <w:right w:val="single" w:sz="18" w:space="6" w:color="D4D0C8"/>
                  </w:divBdr>
                </w:div>
                <w:div w:id="878708768">
                  <w:marLeft w:val="0"/>
                  <w:marRight w:val="0"/>
                  <w:marTop w:val="0"/>
                  <w:marBottom w:val="0"/>
                  <w:divBdr>
                    <w:top w:val="none" w:sz="0" w:space="0" w:color="auto"/>
                    <w:left w:val="none" w:sz="0" w:space="12" w:color="auto"/>
                    <w:bottom w:val="none" w:sz="0" w:space="0" w:color="auto"/>
                    <w:right w:val="single" w:sz="18" w:space="6" w:color="D4D0C8"/>
                  </w:divBdr>
                </w:div>
                <w:div w:id="1154905546">
                  <w:marLeft w:val="0"/>
                  <w:marRight w:val="0"/>
                  <w:marTop w:val="0"/>
                  <w:marBottom w:val="0"/>
                  <w:divBdr>
                    <w:top w:val="none" w:sz="0" w:space="0" w:color="auto"/>
                    <w:left w:val="none" w:sz="0" w:space="12" w:color="auto"/>
                    <w:bottom w:val="none" w:sz="0" w:space="0" w:color="auto"/>
                    <w:right w:val="single" w:sz="18" w:space="6" w:color="D4D0C8"/>
                  </w:divBdr>
                </w:div>
                <w:div w:id="1683162590">
                  <w:marLeft w:val="0"/>
                  <w:marRight w:val="0"/>
                  <w:marTop w:val="0"/>
                  <w:marBottom w:val="0"/>
                  <w:divBdr>
                    <w:top w:val="none" w:sz="0" w:space="0" w:color="auto"/>
                    <w:left w:val="none" w:sz="0" w:space="12" w:color="auto"/>
                    <w:bottom w:val="none" w:sz="0" w:space="0" w:color="auto"/>
                    <w:right w:val="single" w:sz="18" w:space="6" w:color="D4D0C8"/>
                  </w:divBdr>
                </w:div>
                <w:div w:id="824592266">
                  <w:marLeft w:val="0"/>
                  <w:marRight w:val="0"/>
                  <w:marTop w:val="0"/>
                  <w:marBottom w:val="0"/>
                  <w:divBdr>
                    <w:top w:val="none" w:sz="0" w:space="0" w:color="auto"/>
                    <w:left w:val="none" w:sz="0" w:space="12" w:color="auto"/>
                    <w:bottom w:val="none" w:sz="0" w:space="0" w:color="auto"/>
                    <w:right w:val="single" w:sz="18" w:space="6" w:color="D4D0C8"/>
                  </w:divBdr>
                </w:div>
                <w:div w:id="462818166">
                  <w:marLeft w:val="0"/>
                  <w:marRight w:val="0"/>
                  <w:marTop w:val="0"/>
                  <w:marBottom w:val="0"/>
                  <w:divBdr>
                    <w:top w:val="none" w:sz="0" w:space="0" w:color="auto"/>
                    <w:left w:val="none" w:sz="0" w:space="12" w:color="auto"/>
                    <w:bottom w:val="none" w:sz="0" w:space="0" w:color="auto"/>
                    <w:right w:val="single" w:sz="18" w:space="6" w:color="D4D0C8"/>
                  </w:divBdr>
                </w:div>
                <w:div w:id="1207788946">
                  <w:marLeft w:val="0"/>
                  <w:marRight w:val="0"/>
                  <w:marTop w:val="0"/>
                  <w:marBottom w:val="0"/>
                  <w:divBdr>
                    <w:top w:val="none" w:sz="0" w:space="0" w:color="auto"/>
                    <w:left w:val="none" w:sz="0" w:space="12" w:color="auto"/>
                    <w:bottom w:val="none" w:sz="0" w:space="0" w:color="auto"/>
                    <w:right w:val="single" w:sz="18" w:space="6" w:color="D4D0C8"/>
                  </w:divBdr>
                </w:div>
                <w:div w:id="790248549">
                  <w:marLeft w:val="0"/>
                  <w:marRight w:val="0"/>
                  <w:marTop w:val="0"/>
                  <w:marBottom w:val="0"/>
                  <w:divBdr>
                    <w:top w:val="none" w:sz="0" w:space="0" w:color="auto"/>
                    <w:left w:val="none" w:sz="0" w:space="12" w:color="auto"/>
                    <w:bottom w:val="none" w:sz="0" w:space="0" w:color="auto"/>
                    <w:right w:val="single" w:sz="18" w:space="6" w:color="D4D0C8"/>
                  </w:divBdr>
                </w:div>
                <w:div w:id="330911274">
                  <w:marLeft w:val="0"/>
                  <w:marRight w:val="0"/>
                  <w:marTop w:val="0"/>
                  <w:marBottom w:val="0"/>
                  <w:divBdr>
                    <w:top w:val="none" w:sz="0" w:space="0" w:color="auto"/>
                    <w:left w:val="none" w:sz="0" w:space="12" w:color="auto"/>
                    <w:bottom w:val="none" w:sz="0" w:space="0" w:color="auto"/>
                    <w:right w:val="single" w:sz="18" w:space="6" w:color="D4D0C8"/>
                  </w:divBdr>
                </w:div>
                <w:div w:id="991985618">
                  <w:marLeft w:val="0"/>
                  <w:marRight w:val="0"/>
                  <w:marTop w:val="0"/>
                  <w:marBottom w:val="0"/>
                  <w:divBdr>
                    <w:top w:val="none" w:sz="0" w:space="0" w:color="auto"/>
                    <w:left w:val="none" w:sz="0" w:space="12" w:color="auto"/>
                    <w:bottom w:val="none" w:sz="0" w:space="0" w:color="auto"/>
                    <w:right w:val="single" w:sz="18" w:space="6" w:color="D4D0C8"/>
                  </w:divBdr>
                </w:div>
                <w:div w:id="1277368087">
                  <w:marLeft w:val="0"/>
                  <w:marRight w:val="0"/>
                  <w:marTop w:val="0"/>
                  <w:marBottom w:val="0"/>
                  <w:divBdr>
                    <w:top w:val="none" w:sz="0" w:space="0" w:color="auto"/>
                    <w:left w:val="none" w:sz="0" w:space="12" w:color="auto"/>
                    <w:bottom w:val="none" w:sz="0" w:space="0" w:color="auto"/>
                    <w:right w:val="single" w:sz="18" w:space="6" w:color="D4D0C8"/>
                  </w:divBdr>
                </w:div>
                <w:div w:id="1549103507">
                  <w:marLeft w:val="0"/>
                  <w:marRight w:val="0"/>
                  <w:marTop w:val="0"/>
                  <w:marBottom w:val="0"/>
                  <w:divBdr>
                    <w:top w:val="none" w:sz="0" w:space="0" w:color="auto"/>
                    <w:left w:val="none" w:sz="0" w:space="12" w:color="auto"/>
                    <w:bottom w:val="none" w:sz="0" w:space="0" w:color="auto"/>
                    <w:right w:val="single" w:sz="18" w:space="6" w:color="D4D0C8"/>
                  </w:divBdr>
                </w:div>
                <w:div w:id="1269584859">
                  <w:marLeft w:val="0"/>
                  <w:marRight w:val="0"/>
                  <w:marTop w:val="0"/>
                  <w:marBottom w:val="0"/>
                  <w:divBdr>
                    <w:top w:val="none" w:sz="0" w:space="0" w:color="auto"/>
                    <w:left w:val="none" w:sz="0" w:space="12" w:color="auto"/>
                    <w:bottom w:val="none" w:sz="0" w:space="0" w:color="auto"/>
                    <w:right w:val="single" w:sz="18" w:space="6" w:color="D4D0C8"/>
                  </w:divBdr>
                </w:div>
                <w:div w:id="707872485">
                  <w:marLeft w:val="0"/>
                  <w:marRight w:val="0"/>
                  <w:marTop w:val="0"/>
                  <w:marBottom w:val="0"/>
                  <w:divBdr>
                    <w:top w:val="none" w:sz="0" w:space="0" w:color="auto"/>
                    <w:left w:val="none" w:sz="0" w:space="12" w:color="auto"/>
                    <w:bottom w:val="none" w:sz="0" w:space="0" w:color="auto"/>
                    <w:right w:val="single" w:sz="18" w:space="6" w:color="D4D0C8"/>
                  </w:divBdr>
                </w:div>
                <w:div w:id="1801725219">
                  <w:marLeft w:val="0"/>
                  <w:marRight w:val="0"/>
                  <w:marTop w:val="0"/>
                  <w:marBottom w:val="0"/>
                  <w:divBdr>
                    <w:top w:val="none" w:sz="0" w:space="0" w:color="auto"/>
                    <w:left w:val="none" w:sz="0" w:space="12" w:color="auto"/>
                    <w:bottom w:val="none" w:sz="0" w:space="0" w:color="auto"/>
                    <w:right w:val="single" w:sz="18" w:space="6" w:color="D4D0C8"/>
                  </w:divBdr>
                </w:div>
                <w:div w:id="1102921395">
                  <w:marLeft w:val="0"/>
                  <w:marRight w:val="0"/>
                  <w:marTop w:val="0"/>
                  <w:marBottom w:val="0"/>
                  <w:divBdr>
                    <w:top w:val="none" w:sz="0" w:space="0" w:color="auto"/>
                    <w:left w:val="none" w:sz="0" w:space="12" w:color="auto"/>
                    <w:bottom w:val="none" w:sz="0" w:space="0" w:color="auto"/>
                    <w:right w:val="single" w:sz="18" w:space="6" w:color="D4D0C8"/>
                  </w:divBdr>
                </w:div>
                <w:div w:id="1978954975">
                  <w:marLeft w:val="0"/>
                  <w:marRight w:val="0"/>
                  <w:marTop w:val="0"/>
                  <w:marBottom w:val="0"/>
                  <w:divBdr>
                    <w:top w:val="none" w:sz="0" w:space="0" w:color="auto"/>
                    <w:left w:val="none" w:sz="0" w:space="12" w:color="auto"/>
                    <w:bottom w:val="none" w:sz="0" w:space="0" w:color="auto"/>
                    <w:right w:val="single" w:sz="18" w:space="6" w:color="D4D0C8"/>
                  </w:divBdr>
                </w:div>
                <w:div w:id="1116022696">
                  <w:marLeft w:val="0"/>
                  <w:marRight w:val="0"/>
                  <w:marTop w:val="0"/>
                  <w:marBottom w:val="0"/>
                  <w:divBdr>
                    <w:top w:val="none" w:sz="0" w:space="0" w:color="auto"/>
                    <w:left w:val="none" w:sz="0" w:space="12" w:color="auto"/>
                    <w:bottom w:val="none" w:sz="0" w:space="0" w:color="auto"/>
                    <w:right w:val="single" w:sz="18" w:space="6" w:color="D4D0C8"/>
                  </w:divBdr>
                </w:div>
                <w:div w:id="1946033044">
                  <w:marLeft w:val="0"/>
                  <w:marRight w:val="0"/>
                  <w:marTop w:val="0"/>
                  <w:marBottom w:val="0"/>
                  <w:divBdr>
                    <w:top w:val="none" w:sz="0" w:space="0" w:color="auto"/>
                    <w:left w:val="none" w:sz="0" w:space="12" w:color="auto"/>
                    <w:bottom w:val="none" w:sz="0" w:space="0" w:color="auto"/>
                    <w:right w:val="single" w:sz="18" w:space="6" w:color="D4D0C8"/>
                  </w:divBdr>
                </w:div>
                <w:div w:id="2048215770">
                  <w:marLeft w:val="0"/>
                  <w:marRight w:val="0"/>
                  <w:marTop w:val="0"/>
                  <w:marBottom w:val="0"/>
                  <w:divBdr>
                    <w:top w:val="none" w:sz="0" w:space="0" w:color="auto"/>
                    <w:left w:val="none" w:sz="0" w:space="12" w:color="auto"/>
                    <w:bottom w:val="none" w:sz="0" w:space="0" w:color="auto"/>
                    <w:right w:val="single" w:sz="18" w:space="6" w:color="D4D0C8"/>
                  </w:divBdr>
                </w:div>
                <w:div w:id="425536784">
                  <w:marLeft w:val="0"/>
                  <w:marRight w:val="0"/>
                  <w:marTop w:val="0"/>
                  <w:marBottom w:val="0"/>
                  <w:divBdr>
                    <w:top w:val="none" w:sz="0" w:space="0" w:color="auto"/>
                    <w:left w:val="none" w:sz="0" w:space="12" w:color="auto"/>
                    <w:bottom w:val="none" w:sz="0" w:space="0" w:color="auto"/>
                    <w:right w:val="single" w:sz="18" w:space="6" w:color="D4D0C8"/>
                  </w:divBdr>
                </w:div>
                <w:div w:id="1546211077">
                  <w:marLeft w:val="0"/>
                  <w:marRight w:val="0"/>
                  <w:marTop w:val="0"/>
                  <w:marBottom w:val="0"/>
                  <w:divBdr>
                    <w:top w:val="none" w:sz="0" w:space="0" w:color="auto"/>
                    <w:left w:val="none" w:sz="0" w:space="12" w:color="auto"/>
                    <w:bottom w:val="none" w:sz="0" w:space="0" w:color="auto"/>
                    <w:right w:val="single" w:sz="18" w:space="6" w:color="D4D0C8"/>
                  </w:divBdr>
                </w:div>
                <w:div w:id="168060860">
                  <w:marLeft w:val="0"/>
                  <w:marRight w:val="0"/>
                  <w:marTop w:val="0"/>
                  <w:marBottom w:val="0"/>
                  <w:divBdr>
                    <w:top w:val="none" w:sz="0" w:space="0" w:color="auto"/>
                    <w:left w:val="none" w:sz="0" w:space="12" w:color="auto"/>
                    <w:bottom w:val="none" w:sz="0" w:space="0" w:color="auto"/>
                    <w:right w:val="single" w:sz="18" w:space="6" w:color="D4D0C8"/>
                  </w:divBdr>
                </w:div>
                <w:div w:id="953442695">
                  <w:marLeft w:val="0"/>
                  <w:marRight w:val="0"/>
                  <w:marTop w:val="0"/>
                  <w:marBottom w:val="0"/>
                  <w:divBdr>
                    <w:top w:val="none" w:sz="0" w:space="0" w:color="auto"/>
                    <w:left w:val="none" w:sz="0" w:space="12" w:color="auto"/>
                    <w:bottom w:val="none" w:sz="0" w:space="0" w:color="auto"/>
                    <w:right w:val="single" w:sz="18" w:space="6" w:color="D4D0C8"/>
                  </w:divBdr>
                </w:div>
                <w:div w:id="687948962">
                  <w:marLeft w:val="0"/>
                  <w:marRight w:val="0"/>
                  <w:marTop w:val="0"/>
                  <w:marBottom w:val="0"/>
                  <w:divBdr>
                    <w:top w:val="none" w:sz="0" w:space="0" w:color="auto"/>
                    <w:left w:val="none" w:sz="0" w:space="12" w:color="auto"/>
                    <w:bottom w:val="none" w:sz="0" w:space="0" w:color="auto"/>
                    <w:right w:val="single" w:sz="18" w:space="6" w:color="D4D0C8"/>
                  </w:divBdr>
                </w:div>
                <w:div w:id="461117811">
                  <w:marLeft w:val="0"/>
                  <w:marRight w:val="0"/>
                  <w:marTop w:val="0"/>
                  <w:marBottom w:val="0"/>
                  <w:divBdr>
                    <w:top w:val="none" w:sz="0" w:space="0" w:color="auto"/>
                    <w:left w:val="none" w:sz="0" w:space="12" w:color="auto"/>
                    <w:bottom w:val="none" w:sz="0" w:space="0" w:color="auto"/>
                    <w:right w:val="single" w:sz="18" w:space="6" w:color="D4D0C8"/>
                  </w:divBdr>
                </w:div>
                <w:div w:id="1635284419">
                  <w:marLeft w:val="0"/>
                  <w:marRight w:val="0"/>
                  <w:marTop w:val="0"/>
                  <w:marBottom w:val="0"/>
                  <w:divBdr>
                    <w:top w:val="none" w:sz="0" w:space="0" w:color="auto"/>
                    <w:left w:val="none" w:sz="0" w:space="12" w:color="auto"/>
                    <w:bottom w:val="none" w:sz="0" w:space="0" w:color="auto"/>
                    <w:right w:val="single" w:sz="18" w:space="6" w:color="D4D0C8"/>
                  </w:divBdr>
                </w:div>
                <w:div w:id="2014602401">
                  <w:marLeft w:val="0"/>
                  <w:marRight w:val="0"/>
                  <w:marTop w:val="0"/>
                  <w:marBottom w:val="0"/>
                  <w:divBdr>
                    <w:top w:val="none" w:sz="0" w:space="0" w:color="auto"/>
                    <w:left w:val="none" w:sz="0" w:space="12" w:color="auto"/>
                    <w:bottom w:val="none" w:sz="0" w:space="0" w:color="auto"/>
                    <w:right w:val="single" w:sz="18" w:space="6" w:color="D4D0C8"/>
                  </w:divBdr>
                </w:div>
                <w:div w:id="153691341">
                  <w:marLeft w:val="0"/>
                  <w:marRight w:val="0"/>
                  <w:marTop w:val="0"/>
                  <w:marBottom w:val="0"/>
                  <w:divBdr>
                    <w:top w:val="none" w:sz="0" w:space="0" w:color="auto"/>
                    <w:left w:val="none" w:sz="0" w:space="12" w:color="auto"/>
                    <w:bottom w:val="none" w:sz="0" w:space="0" w:color="auto"/>
                    <w:right w:val="single" w:sz="18" w:space="6" w:color="D4D0C8"/>
                  </w:divBdr>
                </w:div>
                <w:div w:id="1723940019">
                  <w:marLeft w:val="0"/>
                  <w:marRight w:val="0"/>
                  <w:marTop w:val="0"/>
                  <w:marBottom w:val="0"/>
                  <w:divBdr>
                    <w:top w:val="none" w:sz="0" w:space="0" w:color="auto"/>
                    <w:left w:val="none" w:sz="0" w:space="12" w:color="auto"/>
                    <w:bottom w:val="none" w:sz="0" w:space="0" w:color="auto"/>
                    <w:right w:val="single" w:sz="18" w:space="6" w:color="D4D0C8"/>
                  </w:divBdr>
                </w:div>
                <w:div w:id="881208875">
                  <w:marLeft w:val="0"/>
                  <w:marRight w:val="0"/>
                  <w:marTop w:val="0"/>
                  <w:marBottom w:val="0"/>
                  <w:divBdr>
                    <w:top w:val="none" w:sz="0" w:space="0" w:color="auto"/>
                    <w:left w:val="none" w:sz="0" w:space="12" w:color="auto"/>
                    <w:bottom w:val="none" w:sz="0" w:space="0" w:color="auto"/>
                    <w:right w:val="single" w:sz="18" w:space="6" w:color="D4D0C8"/>
                  </w:divBdr>
                </w:div>
                <w:div w:id="821703099">
                  <w:marLeft w:val="0"/>
                  <w:marRight w:val="0"/>
                  <w:marTop w:val="0"/>
                  <w:marBottom w:val="0"/>
                  <w:divBdr>
                    <w:top w:val="none" w:sz="0" w:space="0" w:color="auto"/>
                    <w:left w:val="none" w:sz="0" w:space="12" w:color="auto"/>
                    <w:bottom w:val="none" w:sz="0" w:space="0" w:color="auto"/>
                    <w:right w:val="single" w:sz="18" w:space="6" w:color="D4D0C8"/>
                  </w:divBdr>
                </w:div>
                <w:div w:id="1663969729">
                  <w:marLeft w:val="0"/>
                  <w:marRight w:val="0"/>
                  <w:marTop w:val="0"/>
                  <w:marBottom w:val="0"/>
                  <w:divBdr>
                    <w:top w:val="none" w:sz="0" w:space="0" w:color="auto"/>
                    <w:left w:val="none" w:sz="0" w:space="12" w:color="auto"/>
                    <w:bottom w:val="none" w:sz="0" w:space="0" w:color="auto"/>
                    <w:right w:val="single" w:sz="18" w:space="6" w:color="D4D0C8"/>
                  </w:divBdr>
                </w:div>
                <w:div w:id="1603412495">
                  <w:marLeft w:val="0"/>
                  <w:marRight w:val="0"/>
                  <w:marTop w:val="0"/>
                  <w:marBottom w:val="0"/>
                  <w:divBdr>
                    <w:top w:val="none" w:sz="0" w:space="0" w:color="auto"/>
                    <w:left w:val="none" w:sz="0" w:space="12" w:color="auto"/>
                    <w:bottom w:val="none" w:sz="0" w:space="0" w:color="auto"/>
                    <w:right w:val="single" w:sz="18" w:space="6" w:color="D4D0C8"/>
                  </w:divBdr>
                </w:div>
                <w:div w:id="654605229">
                  <w:marLeft w:val="0"/>
                  <w:marRight w:val="0"/>
                  <w:marTop w:val="0"/>
                  <w:marBottom w:val="0"/>
                  <w:divBdr>
                    <w:top w:val="none" w:sz="0" w:space="0" w:color="auto"/>
                    <w:left w:val="none" w:sz="0" w:space="12" w:color="auto"/>
                    <w:bottom w:val="none" w:sz="0" w:space="0" w:color="auto"/>
                    <w:right w:val="single" w:sz="18" w:space="6" w:color="D4D0C8"/>
                  </w:divBdr>
                </w:div>
                <w:div w:id="1069840515">
                  <w:marLeft w:val="0"/>
                  <w:marRight w:val="0"/>
                  <w:marTop w:val="0"/>
                  <w:marBottom w:val="0"/>
                  <w:divBdr>
                    <w:top w:val="none" w:sz="0" w:space="0" w:color="auto"/>
                    <w:left w:val="none" w:sz="0" w:space="12" w:color="auto"/>
                    <w:bottom w:val="none" w:sz="0" w:space="0" w:color="auto"/>
                    <w:right w:val="single" w:sz="18" w:space="6" w:color="D4D0C8"/>
                  </w:divBdr>
                </w:div>
                <w:div w:id="1984651424">
                  <w:marLeft w:val="0"/>
                  <w:marRight w:val="0"/>
                  <w:marTop w:val="0"/>
                  <w:marBottom w:val="0"/>
                  <w:divBdr>
                    <w:top w:val="none" w:sz="0" w:space="0" w:color="auto"/>
                    <w:left w:val="none" w:sz="0" w:space="12" w:color="auto"/>
                    <w:bottom w:val="none" w:sz="0" w:space="0" w:color="auto"/>
                    <w:right w:val="single" w:sz="18" w:space="6" w:color="D4D0C8"/>
                  </w:divBdr>
                </w:div>
                <w:div w:id="1891456120">
                  <w:marLeft w:val="0"/>
                  <w:marRight w:val="0"/>
                  <w:marTop w:val="0"/>
                  <w:marBottom w:val="0"/>
                  <w:divBdr>
                    <w:top w:val="none" w:sz="0" w:space="0" w:color="auto"/>
                    <w:left w:val="none" w:sz="0" w:space="12" w:color="auto"/>
                    <w:bottom w:val="none" w:sz="0" w:space="0" w:color="auto"/>
                    <w:right w:val="single" w:sz="18" w:space="6" w:color="D4D0C8"/>
                  </w:divBdr>
                </w:div>
                <w:div w:id="369764784">
                  <w:marLeft w:val="0"/>
                  <w:marRight w:val="0"/>
                  <w:marTop w:val="0"/>
                  <w:marBottom w:val="0"/>
                  <w:divBdr>
                    <w:top w:val="none" w:sz="0" w:space="0" w:color="auto"/>
                    <w:left w:val="none" w:sz="0" w:space="12" w:color="auto"/>
                    <w:bottom w:val="none" w:sz="0" w:space="0" w:color="auto"/>
                    <w:right w:val="single" w:sz="18" w:space="6" w:color="D4D0C8"/>
                  </w:divBdr>
                </w:div>
                <w:div w:id="1801067499">
                  <w:marLeft w:val="0"/>
                  <w:marRight w:val="0"/>
                  <w:marTop w:val="0"/>
                  <w:marBottom w:val="0"/>
                  <w:divBdr>
                    <w:top w:val="none" w:sz="0" w:space="0" w:color="auto"/>
                    <w:left w:val="none" w:sz="0" w:space="12" w:color="auto"/>
                    <w:bottom w:val="none" w:sz="0" w:space="0" w:color="auto"/>
                    <w:right w:val="single" w:sz="18" w:space="6" w:color="D4D0C8"/>
                  </w:divBdr>
                </w:div>
                <w:div w:id="91048038">
                  <w:marLeft w:val="0"/>
                  <w:marRight w:val="0"/>
                  <w:marTop w:val="0"/>
                  <w:marBottom w:val="0"/>
                  <w:divBdr>
                    <w:top w:val="none" w:sz="0" w:space="0" w:color="auto"/>
                    <w:left w:val="none" w:sz="0" w:space="12" w:color="auto"/>
                    <w:bottom w:val="none" w:sz="0" w:space="0" w:color="auto"/>
                    <w:right w:val="single" w:sz="18" w:space="6" w:color="D4D0C8"/>
                  </w:divBdr>
                </w:div>
                <w:div w:id="536163506">
                  <w:marLeft w:val="0"/>
                  <w:marRight w:val="0"/>
                  <w:marTop w:val="0"/>
                  <w:marBottom w:val="0"/>
                  <w:divBdr>
                    <w:top w:val="none" w:sz="0" w:space="0" w:color="auto"/>
                    <w:left w:val="none" w:sz="0" w:space="12" w:color="auto"/>
                    <w:bottom w:val="none" w:sz="0" w:space="0" w:color="auto"/>
                    <w:right w:val="single" w:sz="18" w:space="6" w:color="D4D0C8"/>
                  </w:divBdr>
                </w:div>
                <w:div w:id="367336672">
                  <w:marLeft w:val="0"/>
                  <w:marRight w:val="0"/>
                  <w:marTop w:val="0"/>
                  <w:marBottom w:val="0"/>
                  <w:divBdr>
                    <w:top w:val="none" w:sz="0" w:space="0" w:color="auto"/>
                    <w:left w:val="none" w:sz="0" w:space="12" w:color="auto"/>
                    <w:bottom w:val="none" w:sz="0" w:space="0" w:color="auto"/>
                    <w:right w:val="single" w:sz="18" w:space="6" w:color="D4D0C8"/>
                  </w:divBdr>
                </w:div>
                <w:div w:id="1367222229">
                  <w:marLeft w:val="0"/>
                  <w:marRight w:val="0"/>
                  <w:marTop w:val="0"/>
                  <w:marBottom w:val="0"/>
                  <w:divBdr>
                    <w:top w:val="none" w:sz="0" w:space="0" w:color="auto"/>
                    <w:left w:val="none" w:sz="0" w:space="12" w:color="auto"/>
                    <w:bottom w:val="none" w:sz="0" w:space="0" w:color="auto"/>
                    <w:right w:val="single" w:sz="18" w:space="6" w:color="D4D0C8"/>
                  </w:divBdr>
                </w:div>
                <w:div w:id="645740751">
                  <w:marLeft w:val="0"/>
                  <w:marRight w:val="0"/>
                  <w:marTop w:val="0"/>
                  <w:marBottom w:val="0"/>
                  <w:divBdr>
                    <w:top w:val="none" w:sz="0" w:space="0" w:color="auto"/>
                    <w:left w:val="none" w:sz="0" w:space="12" w:color="auto"/>
                    <w:bottom w:val="none" w:sz="0" w:space="0" w:color="auto"/>
                    <w:right w:val="single" w:sz="18" w:space="6" w:color="D4D0C8"/>
                  </w:divBdr>
                </w:div>
                <w:div w:id="5326034">
                  <w:marLeft w:val="0"/>
                  <w:marRight w:val="0"/>
                  <w:marTop w:val="0"/>
                  <w:marBottom w:val="0"/>
                  <w:divBdr>
                    <w:top w:val="none" w:sz="0" w:space="0" w:color="auto"/>
                    <w:left w:val="none" w:sz="0" w:space="12" w:color="auto"/>
                    <w:bottom w:val="none" w:sz="0" w:space="0" w:color="auto"/>
                    <w:right w:val="single" w:sz="18" w:space="6" w:color="D4D0C8"/>
                  </w:divBdr>
                </w:div>
                <w:div w:id="1130633845">
                  <w:marLeft w:val="0"/>
                  <w:marRight w:val="0"/>
                  <w:marTop w:val="0"/>
                  <w:marBottom w:val="0"/>
                  <w:divBdr>
                    <w:top w:val="none" w:sz="0" w:space="0" w:color="auto"/>
                    <w:left w:val="none" w:sz="0" w:space="12" w:color="auto"/>
                    <w:bottom w:val="none" w:sz="0" w:space="0" w:color="auto"/>
                    <w:right w:val="single" w:sz="18" w:space="6" w:color="D4D0C8"/>
                  </w:divBdr>
                </w:div>
                <w:div w:id="46924604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12168164">
      <w:bodyDiv w:val="1"/>
      <w:marLeft w:val="0"/>
      <w:marRight w:val="0"/>
      <w:marTop w:val="0"/>
      <w:marBottom w:val="0"/>
      <w:divBdr>
        <w:top w:val="none" w:sz="0" w:space="0" w:color="auto"/>
        <w:left w:val="none" w:sz="0" w:space="0" w:color="auto"/>
        <w:bottom w:val="none" w:sz="0" w:space="0" w:color="auto"/>
        <w:right w:val="none" w:sz="0" w:space="0" w:color="auto"/>
      </w:divBdr>
    </w:div>
    <w:div w:id="1172795400">
      <w:bodyDiv w:val="1"/>
      <w:marLeft w:val="0"/>
      <w:marRight w:val="0"/>
      <w:marTop w:val="0"/>
      <w:marBottom w:val="0"/>
      <w:divBdr>
        <w:top w:val="none" w:sz="0" w:space="0" w:color="auto"/>
        <w:left w:val="none" w:sz="0" w:space="0" w:color="auto"/>
        <w:bottom w:val="none" w:sz="0" w:space="0" w:color="auto"/>
        <w:right w:val="none" w:sz="0" w:space="0" w:color="auto"/>
      </w:divBdr>
    </w:div>
    <w:div w:id="1226645678">
      <w:bodyDiv w:val="1"/>
      <w:marLeft w:val="0"/>
      <w:marRight w:val="0"/>
      <w:marTop w:val="0"/>
      <w:marBottom w:val="0"/>
      <w:divBdr>
        <w:top w:val="none" w:sz="0" w:space="0" w:color="auto"/>
        <w:left w:val="none" w:sz="0" w:space="0" w:color="auto"/>
        <w:bottom w:val="none" w:sz="0" w:space="0" w:color="auto"/>
        <w:right w:val="none" w:sz="0" w:space="0" w:color="auto"/>
      </w:divBdr>
    </w:div>
    <w:div w:id="1280913279">
      <w:bodyDiv w:val="1"/>
      <w:marLeft w:val="0"/>
      <w:marRight w:val="0"/>
      <w:marTop w:val="0"/>
      <w:marBottom w:val="0"/>
      <w:divBdr>
        <w:top w:val="none" w:sz="0" w:space="0" w:color="auto"/>
        <w:left w:val="none" w:sz="0" w:space="0" w:color="auto"/>
        <w:bottom w:val="none" w:sz="0" w:space="0" w:color="auto"/>
        <w:right w:val="none" w:sz="0" w:space="0" w:color="auto"/>
      </w:divBdr>
      <w:divsChild>
        <w:div w:id="1786607801">
          <w:marLeft w:val="0"/>
          <w:marRight w:val="0"/>
          <w:marTop w:val="0"/>
          <w:marBottom w:val="0"/>
          <w:divBdr>
            <w:top w:val="none" w:sz="0" w:space="0" w:color="auto"/>
            <w:left w:val="none" w:sz="0" w:space="0" w:color="auto"/>
            <w:bottom w:val="none" w:sz="0" w:space="0" w:color="auto"/>
            <w:right w:val="none" w:sz="0" w:space="0" w:color="auto"/>
          </w:divBdr>
          <w:divsChild>
            <w:div w:id="2140950971">
              <w:marLeft w:val="0"/>
              <w:marRight w:val="0"/>
              <w:marTop w:val="0"/>
              <w:marBottom w:val="0"/>
              <w:divBdr>
                <w:top w:val="none" w:sz="0" w:space="0" w:color="auto"/>
                <w:left w:val="none" w:sz="0" w:space="0" w:color="auto"/>
                <w:bottom w:val="none" w:sz="0" w:space="0" w:color="auto"/>
                <w:right w:val="none" w:sz="0" w:space="0" w:color="auto"/>
              </w:divBdr>
            </w:div>
            <w:div w:id="1440222225">
              <w:marLeft w:val="0"/>
              <w:marRight w:val="0"/>
              <w:marTop w:val="0"/>
              <w:marBottom w:val="0"/>
              <w:divBdr>
                <w:top w:val="none" w:sz="0" w:space="0" w:color="auto"/>
                <w:left w:val="none" w:sz="0" w:space="0" w:color="auto"/>
                <w:bottom w:val="none" w:sz="0" w:space="0" w:color="auto"/>
                <w:right w:val="none" w:sz="0" w:space="0" w:color="auto"/>
              </w:divBdr>
              <w:divsChild>
                <w:div w:id="947008448">
                  <w:marLeft w:val="0"/>
                  <w:marRight w:val="0"/>
                  <w:marTop w:val="0"/>
                  <w:marBottom w:val="0"/>
                  <w:divBdr>
                    <w:top w:val="none" w:sz="0" w:space="0" w:color="auto"/>
                    <w:left w:val="none" w:sz="0" w:space="0" w:color="auto"/>
                    <w:bottom w:val="none" w:sz="0" w:space="0" w:color="auto"/>
                    <w:right w:val="none" w:sz="0" w:space="0" w:color="auto"/>
                  </w:divBdr>
                  <w:divsChild>
                    <w:div w:id="1529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856">
              <w:marLeft w:val="0"/>
              <w:marRight w:val="0"/>
              <w:marTop w:val="0"/>
              <w:marBottom w:val="0"/>
              <w:divBdr>
                <w:top w:val="none" w:sz="0" w:space="0" w:color="auto"/>
                <w:left w:val="none" w:sz="0" w:space="0" w:color="auto"/>
                <w:bottom w:val="none" w:sz="0" w:space="0" w:color="auto"/>
                <w:right w:val="none" w:sz="0" w:space="0" w:color="auto"/>
              </w:divBdr>
            </w:div>
          </w:divsChild>
        </w:div>
        <w:div w:id="2047480585">
          <w:marLeft w:val="0"/>
          <w:marRight w:val="0"/>
          <w:marTop w:val="0"/>
          <w:marBottom w:val="0"/>
          <w:divBdr>
            <w:top w:val="none" w:sz="0" w:space="0" w:color="auto"/>
            <w:left w:val="none" w:sz="0" w:space="0" w:color="auto"/>
            <w:bottom w:val="none" w:sz="0" w:space="0" w:color="auto"/>
            <w:right w:val="none" w:sz="0" w:space="0" w:color="auto"/>
          </w:divBdr>
          <w:divsChild>
            <w:div w:id="117921183">
              <w:marLeft w:val="0"/>
              <w:marRight w:val="0"/>
              <w:marTop w:val="0"/>
              <w:marBottom w:val="0"/>
              <w:divBdr>
                <w:top w:val="none" w:sz="0" w:space="0" w:color="auto"/>
                <w:left w:val="none" w:sz="0" w:space="0" w:color="auto"/>
                <w:bottom w:val="none" w:sz="0" w:space="0" w:color="auto"/>
                <w:right w:val="none" w:sz="0" w:space="0" w:color="auto"/>
              </w:divBdr>
            </w:div>
            <w:div w:id="779449673">
              <w:marLeft w:val="0"/>
              <w:marRight w:val="0"/>
              <w:marTop w:val="0"/>
              <w:marBottom w:val="0"/>
              <w:divBdr>
                <w:top w:val="none" w:sz="0" w:space="0" w:color="auto"/>
                <w:left w:val="none" w:sz="0" w:space="0" w:color="auto"/>
                <w:bottom w:val="none" w:sz="0" w:space="0" w:color="auto"/>
                <w:right w:val="none" w:sz="0" w:space="0" w:color="auto"/>
              </w:divBdr>
              <w:divsChild>
                <w:div w:id="379326563">
                  <w:marLeft w:val="0"/>
                  <w:marRight w:val="0"/>
                  <w:marTop w:val="0"/>
                  <w:marBottom w:val="0"/>
                  <w:divBdr>
                    <w:top w:val="none" w:sz="0" w:space="0" w:color="auto"/>
                    <w:left w:val="none" w:sz="0" w:space="0" w:color="auto"/>
                    <w:bottom w:val="none" w:sz="0" w:space="0" w:color="auto"/>
                    <w:right w:val="none" w:sz="0" w:space="0" w:color="auto"/>
                  </w:divBdr>
                  <w:divsChild>
                    <w:div w:id="12853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3070">
              <w:marLeft w:val="0"/>
              <w:marRight w:val="0"/>
              <w:marTop w:val="0"/>
              <w:marBottom w:val="0"/>
              <w:divBdr>
                <w:top w:val="none" w:sz="0" w:space="0" w:color="auto"/>
                <w:left w:val="none" w:sz="0" w:space="0" w:color="auto"/>
                <w:bottom w:val="none" w:sz="0" w:space="0" w:color="auto"/>
                <w:right w:val="none" w:sz="0" w:space="0" w:color="auto"/>
              </w:divBdr>
            </w:div>
          </w:divsChild>
        </w:div>
        <w:div w:id="163209095">
          <w:marLeft w:val="0"/>
          <w:marRight w:val="0"/>
          <w:marTop w:val="0"/>
          <w:marBottom w:val="0"/>
          <w:divBdr>
            <w:top w:val="none" w:sz="0" w:space="0" w:color="auto"/>
            <w:left w:val="none" w:sz="0" w:space="0" w:color="auto"/>
            <w:bottom w:val="none" w:sz="0" w:space="0" w:color="auto"/>
            <w:right w:val="none" w:sz="0" w:space="0" w:color="auto"/>
          </w:divBdr>
          <w:divsChild>
            <w:div w:id="59518608">
              <w:marLeft w:val="0"/>
              <w:marRight w:val="0"/>
              <w:marTop w:val="0"/>
              <w:marBottom w:val="0"/>
              <w:divBdr>
                <w:top w:val="none" w:sz="0" w:space="0" w:color="auto"/>
                <w:left w:val="none" w:sz="0" w:space="0" w:color="auto"/>
                <w:bottom w:val="none" w:sz="0" w:space="0" w:color="auto"/>
                <w:right w:val="none" w:sz="0" w:space="0" w:color="auto"/>
              </w:divBdr>
            </w:div>
            <w:div w:id="255066339">
              <w:marLeft w:val="0"/>
              <w:marRight w:val="0"/>
              <w:marTop w:val="0"/>
              <w:marBottom w:val="0"/>
              <w:divBdr>
                <w:top w:val="none" w:sz="0" w:space="0" w:color="auto"/>
                <w:left w:val="none" w:sz="0" w:space="0" w:color="auto"/>
                <w:bottom w:val="none" w:sz="0" w:space="0" w:color="auto"/>
                <w:right w:val="none" w:sz="0" w:space="0" w:color="auto"/>
              </w:divBdr>
              <w:divsChild>
                <w:div w:id="145321435">
                  <w:marLeft w:val="0"/>
                  <w:marRight w:val="0"/>
                  <w:marTop w:val="0"/>
                  <w:marBottom w:val="0"/>
                  <w:divBdr>
                    <w:top w:val="none" w:sz="0" w:space="0" w:color="auto"/>
                    <w:left w:val="none" w:sz="0" w:space="0" w:color="auto"/>
                    <w:bottom w:val="none" w:sz="0" w:space="0" w:color="auto"/>
                    <w:right w:val="none" w:sz="0" w:space="0" w:color="auto"/>
                  </w:divBdr>
                  <w:divsChild>
                    <w:div w:id="15051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0666">
              <w:marLeft w:val="0"/>
              <w:marRight w:val="0"/>
              <w:marTop w:val="0"/>
              <w:marBottom w:val="0"/>
              <w:divBdr>
                <w:top w:val="none" w:sz="0" w:space="0" w:color="auto"/>
                <w:left w:val="none" w:sz="0" w:space="0" w:color="auto"/>
                <w:bottom w:val="none" w:sz="0" w:space="0" w:color="auto"/>
                <w:right w:val="none" w:sz="0" w:space="0" w:color="auto"/>
              </w:divBdr>
            </w:div>
          </w:divsChild>
        </w:div>
        <w:div w:id="1563910647">
          <w:marLeft w:val="0"/>
          <w:marRight w:val="0"/>
          <w:marTop w:val="0"/>
          <w:marBottom w:val="0"/>
          <w:divBdr>
            <w:top w:val="none" w:sz="0" w:space="0" w:color="auto"/>
            <w:left w:val="none" w:sz="0" w:space="0" w:color="auto"/>
            <w:bottom w:val="none" w:sz="0" w:space="0" w:color="auto"/>
            <w:right w:val="none" w:sz="0" w:space="0" w:color="auto"/>
          </w:divBdr>
          <w:divsChild>
            <w:div w:id="1383556280">
              <w:marLeft w:val="0"/>
              <w:marRight w:val="0"/>
              <w:marTop w:val="0"/>
              <w:marBottom w:val="0"/>
              <w:divBdr>
                <w:top w:val="none" w:sz="0" w:space="0" w:color="auto"/>
                <w:left w:val="none" w:sz="0" w:space="0" w:color="auto"/>
                <w:bottom w:val="none" w:sz="0" w:space="0" w:color="auto"/>
                <w:right w:val="none" w:sz="0" w:space="0" w:color="auto"/>
              </w:divBdr>
            </w:div>
            <w:div w:id="701788182">
              <w:marLeft w:val="0"/>
              <w:marRight w:val="0"/>
              <w:marTop w:val="0"/>
              <w:marBottom w:val="0"/>
              <w:divBdr>
                <w:top w:val="none" w:sz="0" w:space="0" w:color="auto"/>
                <w:left w:val="none" w:sz="0" w:space="0" w:color="auto"/>
                <w:bottom w:val="none" w:sz="0" w:space="0" w:color="auto"/>
                <w:right w:val="none" w:sz="0" w:space="0" w:color="auto"/>
              </w:divBdr>
              <w:divsChild>
                <w:div w:id="1022825611">
                  <w:marLeft w:val="0"/>
                  <w:marRight w:val="0"/>
                  <w:marTop w:val="0"/>
                  <w:marBottom w:val="0"/>
                  <w:divBdr>
                    <w:top w:val="none" w:sz="0" w:space="0" w:color="auto"/>
                    <w:left w:val="none" w:sz="0" w:space="0" w:color="auto"/>
                    <w:bottom w:val="none" w:sz="0" w:space="0" w:color="auto"/>
                    <w:right w:val="none" w:sz="0" w:space="0" w:color="auto"/>
                  </w:divBdr>
                  <w:divsChild>
                    <w:div w:id="10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88941">
              <w:marLeft w:val="0"/>
              <w:marRight w:val="0"/>
              <w:marTop w:val="0"/>
              <w:marBottom w:val="0"/>
              <w:divBdr>
                <w:top w:val="none" w:sz="0" w:space="0" w:color="auto"/>
                <w:left w:val="none" w:sz="0" w:space="0" w:color="auto"/>
                <w:bottom w:val="none" w:sz="0" w:space="0" w:color="auto"/>
                <w:right w:val="none" w:sz="0" w:space="0" w:color="auto"/>
              </w:divBdr>
            </w:div>
          </w:divsChild>
        </w:div>
        <w:div w:id="748846353">
          <w:marLeft w:val="0"/>
          <w:marRight w:val="0"/>
          <w:marTop w:val="0"/>
          <w:marBottom w:val="0"/>
          <w:divBdr>
            <w:top w:val="none" w:sz="0" w:space="0" w:color="auto"/>
            <w:left w:val="none" w:sz="0" w:space="0" w:color="auto"/>
            <w:bottom w:val="none" w:sz="0" w:space="0" w:color="auto"/>
            <w:right w:val="none" w:sz="0" w:space="0" w:color="auto"/>
          </w:divBdr>
          <w:divsChild>
            <w:div w:id="131751182">
              <w:marLeft w:val="0"/>
              <w:marRight w:val="0"/>
              <w:marTop w:val="0"/>
              <w:marBottom w:val="0"/>
              <w:divBdr>
                <w:top w:val="none" w:sz="0" w:space="0" w:color="auto"/>
                <w:left w:val="none" w:sz="0" w:space="0" w:color="auto"/>
                <w:bottom w:val="none" w:sz="0" w:space="0" w:color="auto"/>
                <w:right w:val="none" w:sz="0" w:space="0" w:color="auto"/>
              </w:divBdr>
            </w:div>
            <w:div w:id="1508404838">
              <w:marLeft w:val="0"/>
              <w:marRight w:val="0"/>
              <w:marTop w:val="0"/>
              <w:marBottom w:val="0"/>
              <w:divBdr>
                <w:top w:val="none" w:sz="0" w:space="0" w:color="auto"/>
                <w:left w:val="none" w:sz="0" w:space="0" w:color="auto"/>
                <w:bottom w:val="none" w:sz="0" w:space="0" w:color="auto"/>
                <w:right w:val="none" w:sz="0" w:space="0" w:color="auto"/>
              </w:divBdr>
              <w:divsChild>
                <w:div w:id="1880045647">
                  <w:marLeft w:val="0"/>
                  <w:marRight w:val="0"/>
                  <w:marTop w:val="0"/>
                  <w:marBottom w:val="0"/>
                  <w:divBdr>
                    <w:top w:val="none" w:sz="0" w:space="0" w:color="auto"/>
                    <w:left w:val="none" w:sz="0" w:space="0" w:color="auto"/>
                    <w:bottom w:val="none" w:sz="0" w:space="0" w:color="auto"/>
                    <w:right w:val="none" w:sz="0" w:space="0" w:color="auto"/>
                  </w:divBdr>
                  <w:divsChild>
                    <w:div w:id="1962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386">
              <w:marLeft w:val="0"/>
              <w:marRight w:val="0"/>
              <w:marTop w:val="0"/>
              <w:marBottom w:val="0"/>
              <w:divBdr>
                <w:top w:val="none" w:sz="0" w:space="0" w:color="auto"/>
                <w:left w:val="none" w:sz="0" w:space="0" w:color="auto"/>
                <w:bottom w:val="none" w:sz="0" w:space="0" w:color="auto"/>
                <w:right w:val="none" w:sz="0" w:space="0" w:color="auto"/>
              </w:divBdr>
            </w:div>
          </w:divsChild>
        </w:div>
        <w:div w:id="1631353970">
          <w:marLeft w:val="0"/>
          <w:marRight w:val="0"/>
          <w:marTop w:val="0"/>
          <w:marBottom w:val="0"/>
          <w:divBdr>
            <w:top w:val="none" w:sz="0" w:space="0" w:color="auto"/>
            <w:left w:val="none" w:sz="0" w:space="0" w:color="auto"/>
            <w:bottom w:val="none" w:sz="0" w:space="0" w:color="auto"/>
            <w:right w:val="none" w:sz="0" w:space="0" w:color="auto"/>
          </w:divBdr>
          <w:divsChild>
            <w:div w:id="422536473">
              <w:marLeft w:val="0"/>
              <w:marRight w:val="0"/>
              <w:marTop w:val="0"/>
              <w:marBottom w:val="0"/>
              <w:divBdr>
                <w:top w:val="none" w:sz="0" w:space="0" w:color="auto"/>
                <w:left w:val="none" w:sz="0" w:space="0" w:color="auto"/>
                <w:bottom w:val="none" w:sz="0" w:space="0" w:color="auto"/>
                <w:right w:val="none" w:sz="0" w:space="0" w:color="auto"/>
              </w:divBdr>
            </w:div>
            <w:div w:id="36590700">
              <w:marLeft w:val="0"/>
              <w:marRight w:val="0"/>
              <w:marTop w:val="0"/>
              <w:marBottom w:val="0"/>
              <w:divBdr>
                <w:top w:val="none" w:sz="0" w:space="0" w:color="auto"/>
                <w:left w:val="none" w:sz="0" w:space="0" w:color="auto"/>
                <w:bottom w:val="none" w:sz="0" w:space="0" w:color="auto"/>
                <w:right w:val="none" w:sz="0" w:space="0" w:color="auto"/>
              </w:divBdr>
              <w:divsChild>
                <w:div w:id="894968884">
                  <w:marLeft w:val="0"/>
                  <w:marRight w:val="0"/>
                  <w:marTop w:val="0"/>
                  <w:marBottom w:val="0"/>
                  <w:divBdr>
                    <w:top w:val="none" w:sz="0" w:space="0" w:color="auto"/>
                    <w:left w:val="none" w:sz="0" w:space="0" w:color="auto"/>
                    <w:bottom w:val="none" w:sz="0" w:space="0" w:color="auto"/>
                    <w:right w:val="none" w:sz="0" w:space="0" w:color="auto"/>
                  </w:divBdr>
                  <w:divsChild>
                    <w:div w:id="1980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5194">
              <w:marLeft w:val="0"/>
              <w:marRight w:val="0"/>
              <w:marTop w:val="0"/>
              <w:marBottom w:val="0"/>
              <w:divBdr>
                <w:top w:val="none" w:sz="0" w:space="0" w:color="auto"/>
                <w:left w:val="none" w:sz="0" w:space="0" w:color="auto"/>
                <w:bottom w:val="none" w:sz="0" w:space="0" w:color="auto"/>
                <w:right w:val="none" w:sz="0" w:space="0" w:color="auto"/>
              </w:divBdr>
            </w:div>
          </w:divsChild>
        </w:div>
        <w:div w:id="1401366646">
          <w:marLeft w:val="0"/>
          <w:marRight w:val="0"/>
          <w:marTop w:val="0"/>
          <w:marBottom w:val="0"/>
          <w:divBdr>
            <w:top w:val="none" w:sz="0" w:space="0" w:color="auto"/>
            <w:left w:val="none" w:sz="0" w:space="0" w:color="auto"/>
            <w:bottom w:val="none" w:sz="0" w:space="0" w:color="auto"/>
            <w:right w:val="none" w:sz="0" w:space="0" w:color="auto"/>
          </w:divBdr>
          <w:divsChild>
            <w:div w:id="1802575784">
              <w:marLeft w:val="0"/>
              <w:marRight w:val="0"/>
              <w:marTop w:val="0"/>
              <w:marBottom w:val="0"/>
              <w:divBdr>
                <w:top w:val="none" w:sz="0" w:space="0" w:color="auto"/>
                <w:left w:val="none" w:sz="0" w:space="0" w:color="auto"/>
                <w:bottom w:val="none" w:sz="0" w:space="0" w:color="auto"/>
                <w:right w:val="none" w:sz="0" w:space="0" w:color="auto"/>
              </w:divBdr>
            </w:div>
            <w:div w:id="1584148616">
              <w:marLeft w:val="0"/>
              <w:marRight w:val="0"/>
              <w:marTop w:val="0"/>
              <w:marBottom w:val="0"/>
              <w:divBdr>
                <w:top w:val="none" w:sz="0" w:space="0" w:color="auto"/>
                <w:left w:val="none" w:sz="0" w:space="0" w:color="auto"/>
                <w:bottom w:val="none" w:sz="0" w:space="0" w:color="auto"/>
                <w:right w:val="none" w:sz="0" w:space="0" w:color="auto"/>
              </w:divBdr>
              <w:divsChild>
                <w:div w:id="1535802623">
                  <w:marLeft w:val="0"/>
                  <w:marRight w:val="0"/>
                  <w:marTop w:val="0"/>
                  <w:marBottom w:val="0"/>
                  <w:divBdr>
                    <w:top w:val="none" w:sz="0" w:space="0" w:color="auto"/>
                    <w:left w:val="none" w:sz="0" w:space="0" w:color="auto"/>
                    <w:bottom w:val="none" w:sz="0" w:space="0" w:color="auto"/>
                    <w:right w:val="none" w:sz="0" w:space="0" w:color="auto"/>
                  </w:divBdr>
                  <w:divsChild>
                    <w:div w:id="877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8282">
              <w:marLeft w:val="0"/>
              <w:marRight w:val="0"/>
              <w:marTop w:val="0"/>
              <w:marBottom w:val="0"/>
              <w:divBdr>
                <w:top w:val="none" w:sz="0" w:space="0" w:color="auto"/>
                <w:left w:val="none" w:sz="0" w:space="0" w:color="auto"/>
                <w:bottom w:val="none" w:sz="0" w:space="0" w:color="auto"/>
                <w:right w:val="none" w:sz="0" w:space="0" w:color="auto"/>
              </w:divBdr>
            </w:div>
          </w:divsChild>
        </w:div>
        <w:div w:id="235819778">
          <w:marLeft w:val="0"/>
          <w:marRight w:val="0"/>
          <w:marTop w:val="0"/>
          <w:marBottom w:val="0"/>
          <w:divBdr>
            <w:top w:val="none" w:sz="0" w:space="0" w:color="auto"/>
            <w:left w:val="none" w:sz="0" w:space="0" w:color="auto"/>
            <w:bottom w:val="none" w:sz="0" w:space="0" w:color="auto"/>
            <w:right w:val="none" w:sz="0" w:space="0" w:color="auto"/>
          </w:divBdr>
          <w:divsChild>
            <w:div w:id="1007828692">
              <w:marLeft w:val="0"/>
              <w:marRight w:val="0"/>
              <w:marTop w:val="0"/>
              <w:marBottom w:val="0"/>
              <w:divBdr>
                <w:top w:val="none" w:sz="0" w:space="0" w:color="auto"/>
                <w:left w:val="none" w:sz="0" w:space="0" w:color="auto"/>
                <w:bottom w:val="none" w:sz="0" w:space="0" w:color="auto"/>
                <w:right w:val="none" w:sz="0" w:space="0" w:color="auto"/>
              </w:divBdr>
            </w:div>
            <w:div w:id="214513783">
              <w:marLeft w:val="0"/>
              <w:marRight w:val="0"/>
              <w:marTop w:val="0"/>
              <w:marBottom w:val="0"/>
              <w:divBdr>
                <w:top w:val="none" w:sz="0" w:space="0" w:color="auto"/>
                <w:left w:val="none" w:sz="0" w:space="0" w:color="auto"/>
                <w:bottom w:val="none" w:sz="0" w:space="0" w:color="auto"/>
                <w:right w:val="none" w:sz="0" w:space="0" w:color="auto"/>
              </w:divBdr>
              <w:divsChild>
                <w:div w:id="1504392720">
                  <w:marLeft w:val="0"/>
                  <w:marRight w:val="0"/>
                  <w:marTop w:val="0"/>
                  <w:marBottom w:val="0"/>
                  <w:divBdr>
                    <w:top w:val="none" w:sz="0" w:space="0" w:color="auto"/>
                    <w:left w:val="none" w:sz="0" w:space="0" w:color="auto"/>
                    <w:bottom w:val="none" w:sz="0" w:space="0" w:color="auto"/>
                    <w:right w:val="none" w:sz="0" w:space="0" w:color="auto"/>
                  </w:divBdr>
                  <w:divsChild>
                    <w:div w:id="16668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8436">
              <w:marLeft w:val="0"/>
              <w:marRight w:val="0"/>
              <w:marTop w:val="0"/>
              <w:marBottom w:val="0"/>
              <w:divBdr>
                <w:top w:val="none" w:sz="0" w:space="0" w:color="auto"/>
                <w:left w:val="none" w:sz="0" w:space="0" w:color="auto"/>
                <w:bottom w:val="none" w:sz="0" w:space="0" w:color="auto"/>
                <w:right w:val="none" w:sz="0" w:space="0" w:color="auto"/>
              </w:divBdr>
            </w:div>
          </w:divsChild>
        </w:div>
        <w:div w:id="232356121">
          <w:marLeft w:val="0"/>
          <w:marRight w:val="0"/>
          <w:marTop w:val="0"/>
          <w:marBottom w:val="0"/>
          <w:divBdr>
            <w:top w:val="none" w:sz="0" w:space="0" w:color="auto"/>
            <w:left w:val="none" w:sz="0" w:space="0" w:color="auto"/>
            <w:bottom w:val="none" w:sz="0" w:space="0" w:color="auto"/>
            <w:right w:val="none" w:sz="0" w:space="0" w:color="auto"/>
          </w:divBdr>
          <w:divsChild>
            <w:div w:id="1807114792">
              <w:marLeft w:val="0"/>
              <w:marRight w:val="0"/>
              <w:marTop w:val="0"/>
              <w:marBottom w:val="0"/>
              <w:divBdr>
                <w:top w:val="none" w:sz="0" w:space="0" w:color="auto"/>
                <w:left w:val="none" w:sz="0" w:space="0" w:color="auto"/>
                <w:bottom w:val="none" w:sz="0" w:space="0" w:color="auto"/>
                <w:right w:val="none" w:sz="0" w:space="0" w:color="auto"/>
              </w:divBdr>
            </w:div>
            <w:div w:id="1272588768">
              <w:marLeft w:val="0"/>
              <w:marRight w:val="0"/>
              <w:marTop w:val="0"/>
              <w:marBottom w:val="0"/>
              <w:divBdr>
                <w:top w:val="none" w:sz="0" w:space="0" w:color="auto"/>
                <w:left w:val="none" w:sz="0" w:space="0" w:color="auto"/>
                <w:bottom w:val="none" w:sz="0" w:space="0" w:color="auto"/>
                <w:right w:val="none" w:sz="0" w:space="0" w:color="auto"/>
              </w:divBdr>
              <w:divsChild>
                <w:div w:id="975522997">
                  <w:marLeft w:val="0"/>
                  <w:marRight w:val="0"/>
                  <w:marTop w:val="0"/>
                  <w:marBottom w:val="0"/>
                  <w:divBdr>
                    <w:top w:val="none" w:sz="0" w:space="0" w:color="auto"/>
                    <w:left w:val="none" w:sz="0" w:space="0" w:color="auto"/>
                    <w:bottom w:val="none" w:sz="0" w:space="0" w:color="auto"/>
                    <w:right w:val="none" w:sz="0" w:space="0" w:color="auto"/>
                  </w:divBdr>
                  <w:divsChild>
                    <w:div w:id="11341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717">
              <w:marLeft w:val="0"/>
              <w:marRight w:val="0"/>
              <w:marTop w:val="0"/>
              <w:marBottom w:val="0"/>
              <w:divBdr>
                <w:top w:val="none" w:sz="0" w:space="0" w:color="auto"/>
                <w:left w:val="none" w:sz="0" w:space="0" w:color="auto"/>
                <w:bottom w:val="none" w:sz="0" w:space="0" w:color="auto"/>
                <w:right w:val="none" w:sz="0" w:space="0" w:color="auto"/>
              </w:divBdr>
            </w:div>
          </w:divsChild>
        </w:div>
        <w:div w:id="118423724">
          <w:marLeft w:val="0"/>
          <w:marRight w:val="0"/>
          <w:marTop w:val="0"/>
          <w:marBottom w:val="0"/>
          <w:divBdr>
            <w:top w:val="none" w:sz="0" w:space="0" w:color="auto"/>
            <w:left w:val="none" w:sz="0" w:space="0" w:color="auto"/>
            <w:bottom w:val="none" w:sz="0" w:space="0" w:color="auto"/>
            <w:right w:val="none" w:sz="0" w:space="0" w:color="auto"/>
          </w:divBdr>
          <w:divsChild>
            <w:div w:id="1457676689">
              <w:marLeft w:val="0"/>
              <w:marRight w:val="0"/>
              <w:marTop w:val="0"/>
              <w:marBottom w:val="0"/>
              <w:divBdr>
                <w:top w:val="none" w:sz="0" w:space="0" w:color="auto"/>
                <w:left w:val="none" w:sz="0" w:space="0" w:color="auto"/>
                <w:bottom w:val="none" w:sz="0" w:space="0" w:color="auto"/>
                <w:right w:val="none" w:sz="0" w:space="0" w:color="auto"/>
              </w:divBdr>
            </w:div>
            <w:div w:id="1438212513">
              <w:marLeft w:val="0"/>
              <w:marRight w:val="0"/>
              <w:marTop w:val="0"/>
              <w:marBottom w:val="0"/>
              <w:divBdr>
                <w:top w:val="none" w:sz="0" w:space="0" w:color="auto"/>
                <w:left w:val="none" w:sz="0" w:space="0" w:color="auto"/>
                <w:bottom w:val="none" w:sz="0" w:space="0" w:color="auto"/>
                <w:right w:val="none" w:sz="0" w:space="0" w:color="auto"/>
              </w:divBdr>
              <w:divsChild>
                <w:div w:id="1094133948">
                  <w:marLeft w:val="0"/>
                  <w:marRight w:val="0"/>
                  <w:marTop w:val="0"/>
                  <w:marBottom w:val="0"/>
                  <w:divBdr>
                    <w:top w:val="none" w:sz="0" w:space="0" w:color="auto"/>
                    <w:left w:val="none" w:sz="0" w:space="0" w:color="auto"/>
                    <w:bottom w:val="none" w:sz="0" w:space="0" w:color="auto"/>
                    <w:right w:val="none" w:sz="0" w:space="0" w:color="auto"/>
                  </w:divBdr>
                  <w:divsChild>
                    <w:div w:id="6875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7123">
              <w:marLeft w:val="0"/>
              <w:marRight w:val="0"/>
              <w:marTop w:val="0"/>
              <w:marBottom w:val="0"/>
              <w:divBdr>
                <w:top w:val="none" w:sz="0" w:space="0" w:color="auto"/>
                <w:left w:val="none" w:sz="0" w:space="0" w:color="auto"/>
                <w:bottom w:val="none" w:sz="0" w:space="0" w:color="auto"/>
                <w:right w:val="none" w:sz="0" w:space="0" w:color="auto"/>
              </w:divBdr>
            </w:div>
          </w:divsChild>
        </w:div>
        <w:div w:id="1427992191">
          <w:marLeft w:val="0"/>
          <w:marRight w:val="0"/>
          <w:marTop w:val="0"/>
          <w:marBottom w:val="0"/>
          <w:divBdr>
            <w:top w:val="none" w:sz="0" w:space="0" w:color="auto"/>
            <w:left w:val="none" w:sz="0" w:space="0" w:color="auto"/>
            <w:bottom w:val="none" w:sz="0" w:space="0" w:color="auto"/>
            <w:right w:val="none" w:sz="0" w:space="0" w:color="auto"/>
          </w:divBdr>
          <w:divsChild>
            <w:div w:id="839585412">
              <w:marLeft w:val="0"/>
              <w:marRight w:val="0"/>
              <w:marTop w:val="0"/>
              <w:marBottom w:val="0"/>
              <w:divBdr>
                <w:top w:val="none" w:sz="0" w:space="0" w:color="auto"/>
                <w:left w:val="none" w:sz="0" w:space="0" w:color="auto"/>
                <w:bottom w:val="none" w:sz="0" w:space="0" w:color="auto"/>
                <w:right w:val="none" w:sz="0" w:space="0" w:color="auto"/>
              </w:divBdr>
            </w:div>
            <w:div w:id="93986829">
              <w:marLeft w:val="0"/>
              <w:marRight w:val="0"/>
              <w:marTop w:val="0"/>
              <w:marBottom w:val="0"/>
              <w:divBdr>
                <w:top w:val="none" w:sz="0" w:space="0" w:color="auto"/>
                <w:left w:val="none" w:sz="0" w:space="0" w:color="auto"/>
                <w:bottom w:val="none" w:sz="0" w:space="0" w:color="auto"/>
                <w:right w:val="none" w:sz="0" w:space="0" w:color="auto"/>
              </w:divBdr>
              <w:divsChild>
                <w:div w:id="1480342749">
                  <w:marLeft w:val="0"/>
                  <w:marRight w:val="0"/>
                  <w:marTop w:val="0"/>
                  <w:marBottom w:val="0"/>
                  <w:divBdr>
                    <w:top w:val="none" w:sz="0" w:space="0" w:color="auto"/>
                    <w:left w:val="none" w:sz="0" w:space="0" w:color="auto"/>
                    <w:bottom w:val="none" w:sz="0" w:space="0" w:color="auto"/>
                    <w:right w:val="none" w:sz="0" w:space="0" w:color="auto"/>
                  </w:divBdr>
                  <w:divsChild>
                    <w:div w:id="19199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932">
              <w:marLeft w:val="0"/>
              <w:marRight w:val="0"/>
              <w:marTop w:val="0"/>
              <w:marBottom w:val="0"/>
              <w:divBdr>
                <w:top w:val="none" w:sz="0" w:space="0" w:color="auto"/>
                <w:left w:val="none" w:sz="0" w:space="0" w:color="auto"/>
                <w:bottom w:val="none" w:sz="0" w:space="0" w:color="auto"/>
                <w:right w:val="none" w:sz="0" w:space="0" w:color="auto"/>
              </w:divBdr>
            </w:div>
          </w:divsChild>
        </w:div>
        <w:div w:id="1697926301">
          <w:marLeft w:val="0"/>
          <w:marRight w:val="0"/>
          <w:marTop w:val="0"/>
          <w:marBottom w:val="0"/>
          <w:divBdr>
            <w:top w:val="none" w:sz="0" w:space="0" w:color="auto"/>
            <w:left w:val="none" w:sz="0" w:space="0" w:color="auto"/>
            <w:bottom w:val="none" w:sz="0" w:space="0" w:color="auto"/>
            <w:right w:val="none" w:sz="0" w:space="0" w:color="auto"/>
          </w:divBdr>
          <w:divsChild>
            <w:div w:id="846868926">
              <w:marLeft w:val="0"/>
              <w:marRight w:val="0"/>
              <w:marTop w:val="0"/>
              <w:marBottom w:val="0"/>
              <w:divBdr>
                <w:top w:val="none" w:sz="0" w:space="0" w:color="auto"/>
                <w:left w:val="none" w:sz="0" w:space="0" w:color="auto"/>
                <w:bottom w:val="none" w:sz="0" w:space="0" w:color="auto"/>
                <w:right w:val="none" w:sz="0" w:space="0" w:color="auto"/>
              </w:divBdr>
            </w:div>
            <w:div w:id="2135828706">
              <w:marLeft w:val="0"/>
              <w:marRight w:val="0"/>
              <w:marTop w:val="0"/>
              <w:marBottom w:val="0"/>
              <w:divBdr>
                <w:top w:val="none" w:sz="0" w:space="0" w:color="auto"/>
                <w:left w:val="none" w:sz="0" w:space="0" w:color="auto"/>
                <w:bottom w:val="none" w:sz="0" w:space="0" w:color="auto"/>
                <w:right w:val="none" w:sz="0" w:space="0" w:color="auto"/>
              </w:divBdr>
              <w:divsChild>
                <w:div w:id="527530279">
                  <w:marLeft w:val="0"/>
                  <w:marRight w:val="0"/>
                  <w:marTop w:val="0"/>
                  <w:marBottom w:val="0"/>
                  <w:divBdr>
                    <w:top w:val="none" w:sz="0" w:space="0" w:color="auto"/>
                    <w:left w:val="none" w:sz="0" w:space="0" w:color="auto"/>
                    <w:bottom w:val="none" w:sz="0" w:space="0" w:color="auto"/>
                    <w:right w:val="none" w:sz="0" w:space="0" w:color="auto"/>
                  </w:divBdr>
                  <w:divsChild>
                    <w:div w:id="1312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000">
              <w:marLeft w:val="0"/>
              <w:marRight w:val="0"/>
              <w:marTop w:val="0"/>
              <w:marBottom w:val="0"/>
              <w:divBdr>
                <w:top w:val="none" w:sz="0" w:space="0" w:color="auto"/>
                <w:left w:val="none" w:sz="0" w:space="0" w:color="auto"/>
                <w:bottom w:val="none" w:sz="0" w:space="0" w:color="auto"/>
                <w:right w:val="none" w:sz="0" w:space="0" w:color="auto"/>
              </w:divBdr>
            </w:div>
          </w:divsChild>
        </w:div>
        <w:div w:id="581181869">
          <w:marLeft w:val="0"/>
          <w:marRight w:val="0"/>
          <w:marTop w:val="0"/>
          <w:marBottom w:val="0"/>
          <w:divBdr>
            <w:top w:val="none" w:sz="0" w:space="0" w:color="auto"/>
            <w:left w:val="none" w:sz="0" w:space="0" w:color="auto"/>
            <w:bottom w:val="none" w:sz="0" w:space="0" w:color="auto"/>
            <w:right w:val="none" w:sz="0" w:space="0" w:color="auto"/>
          </w:divBdr>
          <w:divsChild>
            <w:div w:id="129128657">
              <w:marLeft w:val="0"/>
              <w:marRight w:val="0"/>
              <w:marTop w:val="0"/>
              <w:marBottom w:val="0"/>
              <w:divBdr>
                <w:top w:val="none" w:sz="0" w:space="0" w:color="auto"/>
                <w:left w:val="none" w:sz="0" w:space="0" w:color="auto"/>
                <w:bottom w:val="none" w:sz="0" w:space="0" w:color="auto"/>
                <w:right w:val="none" w:sz="0" w:space="0" w:color="auto"/>
              </w:divBdr>
            </w:div>
            <w:div w:id="1931884909">
              <w:marLeft w:val="0"/>
              <w:marRight w:val="0"/>
              <w:marTop w:val="0"/>
              <w:marBottom w:val="0"/>
              <w:divBdr>
                <w:top w:val="none" w:sz="0" w:space="0" w:color="auto"/>
                <w:left w:val="none" w:sz="0" w:space="0" w:color="auto"/>
                <w:bottom w:val="none" w:sz="0" w:space="0" w:color="auto"/>
                <w:right w:val="none" w:sz="0" w:space="0" w:color="auto"/>
              </w:divBdr>
              <w:divsChild>
                <w:div w:id="1284189724">
                  <w:marLeft w:val="0"/>
                  <w:marRight w:val="0"/>
                  <w:marTop w:val="0"/>
                  <w:marBottom w:val="0"/>
                  <w:divBdr>
                    <w:top w:val="none" w:sz="0" w:space="0" w:color="auto"/>
                    <w:left w:val="none" w:sz="0" w:space="0" w:color="auto"/>
                    <w:bottom w:val="none" w:sz="0" w:space="0" w:color="auto"/>
                    <w:right w:val="none" w:sz="0" w:space="0" w:color="auto"/>
                  </w:divBdr>
                  <w:divsChild>
                    <w:div w:id="15574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2503">
              <w:marLeft w:val="0"/>
              <w:marRight w:val="0"/>
              <w:marTop w:val="0"/>
              <w:marBottom w:val="0"/>
              <w:divBdr>
                <w:top w:val="none" w:sz="0" w:space="0" w:color="auto"/>
                <w:left w:val="none" w:sz="0" w:space="0" w:color="auto"/>
                <w:bottom w:val="none" w:sz="0" w:space="0" w:color="auto"/>
                <w:right w:val="none" w:sz="0" w:space="0" w:color="auto"/>
              </w:divBdr>
            </w:div>
          </w:divsChild>
        </w:div>
        <w:div w:id="727268278">
          <w:marLeft w:val="0"/>
          <w:marRight w:val="0"/>
          <w:marTop w:val="0"/>
          <w:marBottom w:val="0"/>
          <w:divBdr>
            <w:top w:val="none" w:sz="0" w:space="0" w:color="auto"/>
            <w:left w:val="none" w:sz="0" w:space="0" w:color="auto"/>
            <w:bottom w:val="none" w:sz="0" w:space="0" w:color="auto"/>
            <w:right w:val="none" w:sz="0" w:space="0" w:color="auto"/>
          </w:divBdr>
          <w:divsChild>
            <w:div w:id="1913540154">
              <w:marLeft w:val="0"/>
              <w:marRight w:val="0"/>
              <w:marTop w:val="0"/>
              <w:marBottom w:val="0"/>
              <w:divBdr>
                <w:top w:val="none" w:sz="0" w:space="0" w:color="auto"/>
                <w:left w:val="none" w:sz="0" w:space="0" w:color="auto"/>
                <w:bottom w:val="none" w:sz="0" w:space="0" w:color="auto"/>
                <w:right w:val="none" w:sz="0" w:space="0" w:color="auto"/>
              </w:divBdr>
            </w:div>
            <w:div w:id="492911562">
              <w:marLeft w:val="0"/>
              <w:marRight w:val="0"/>
              <w:marTop w:val="0"/>
              <w:marBottom w:val="0"/>
              <w:divBdr>
                <w:top w:val="none" w:sz="0" w:space="0" w:color="auto"/>
                <w:left w:val="none" w:sz="0" w:space="0" w:color="auto"/>
                <w:bottom w:val="none" w:sz="0" w:space="0" w:color="auto"/>
                <w:right w:val="none" w:sz="0" w:space="0" w:color="auto"/>
              </w:divBdr>
              <w:divsChild>
                <w:div w:id="1795905626">
                  <w:marLeft w:val="0"/>
                  <w:marRight w:val="0"/>
                  <w:marTop w:val="0"/>
                  <w:marBottom w:val="0"/>
                  <w:divBdr>
                    <w:top w:val="none" w:sz="0" w:space="0" w:color="auto"/>
                    <w:left w:val="none" w:sz="0" w:space="0" w:color="auto"/>
                    <w:bottom w:val="none" w:sz="0" w:space="0" w:color="auto"/>
                    <w:right w:val="none" w:sz="0" w:space="0" w:color="auto"/>
                  </w:divBdr>
                  <w:divsChild>
                    <w:div w:id="3476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8234">
              <w:marLeft w:val="0"/>
              <w:marRight w:val="0"/>
              <w:marTop w:val="0"/>
              <w:marBottom w:val="0"/>
              <w:divBdr>
                <w:top w:val="none" w:sz="0" w:space="0" w:color="auto"/>
                <w:left w:val="none" w:sz="0" w:space="0" w:color="auto"/>
                <w:bottom w:val="none" w:sz="0" w:space="0" w:color="auto"/>
                <w:right w:val="none" w:sz="0" w:space="0" w:color="auto"/>
              </w:divBdr>
            </w:div>
          </w:divsChild>
        </w:div>
        <w:div w:id="838622186">
          <w:marLeft w:val="0"/>
          <w:marRight w:val="0"/>
          <w:marTop w:val="0"/>
          <w:marBottom w:val="0"/>
          <w:divBdr>
            <w:top w:val="none" w:sz="0" w:space="0" w:color="auto"/>
            <w:left w:val="none" w:sz="0" w:space="0" w:color="auto"/>
            <w:bottom w:val="none" w:sz="0" w:space="0" w:color="auto"/>
            <w:right w:val="none" w:sz="0" w:space="0" w:color="auto"/>
          </w:divBdr>
          <w:divsChild>
            <w:div w:id="1209224038">
              <w:marLeft w:val="0"/>
              <w:marRight w:val="0"/>
              <w:marTop w:val="0"/>
              <w:marBottom w:val="0"/>
              <w:divBdr>
                <w:top w:val="none" w:sz="0" w:space="0" w:color="auto"/>
                <w:left w:val="none" w:sz="0" w:space="0" w:color="auto"/>
                <w:bottom w:val="none" w:sz="0" w:space="0" w:color="auto"/>
                <w:right w:val="none" w:sz="0" w:space="0" w:color="auto"/>
              </w:divBdr>
            </w:div>
            <w:div w:id="1741512790">
              <w:marLeft w:val="0"/>
              <w:marRight w:val="0"/>
              <w:marTop w:val="0"/>
              <w:marBottom w:val="0"/>
              <w:divBdr>
                <w:top w:val="none" w:sz="0" w:space="0" w:color="auto"/>
                <w:left w:val="none" w:sz="0" w:space="0" w:color="auto"/>
                <w:bottom w:val="none" w:sz="0" w:space="0" w:color="auto"/>
                <w:right w:val="none" w:sz="0" w:space="0" w:color="auto"/>
              </w:divBdr>
              <w:divsChild>
                <w:div w:id="2124229424">
                  <w:marLeft w:val="0"/>
                  <w:marRight w:val="0"/>
                  <w:marTop w:val="0"/>
                  <w:marBottom w:val="0"/>
                  <w:divBdr>
                    <w:top w:val="none" w:sz="0" w:space="0" w:color="auto"/>
                    <w:left w:val="none" w:sz="0" w:space="0" w:color="auto"/>
                    <w:bottom w:val="none" w:sz="0" w:space="0" w:color="auto"/>
                    <w:right w:val="none" w:sz="0" w:space="0" w:color="auto"/>
                  </w:divBdr>
                  <w:divsChild>
                    <w:div w:id="8242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806">
              <w:marLeft w:val="0"/>
              <w:marRight w:val="0"/>
              <w:marTop w:val="0"/>
              <w:marBottom w:val="0"/>
              <w:divBdr>
                <w:top w:val="none" w:sz="0" w:space="0" w:color="auto"/>
                <w:left w:val="none" w:sz="0" w:space="0" w:color="auto"/>
                <w:bottom w:val="none" w:sz="0" w:space="0" w:color="auto"/>
                <w:right w:val="none" w:sz="0" w:space="0" w:color="auto"/>
              </w:divBdr>
            </w:div>
          </w:divsChild>
        </w:div>
        <w:div w:id="916399959">
          <w:marLeft w:val="0"/>
          <w:marRight w:val="0"/>
          <w:marTop w:val="0"/>
          <w:marBottom w:val="0"/>
          <w:divBdr>
            <w:top w:val="none" w:sz="0" w:space="0" w:color="auto"/>
            <w:left w:val="none" w:sz="0" w:space="0" w:color="auto"/>
            <w:bottom w:val="none" w:sz="0" w:space="0" w:color="auto"/>
            <w:right w:val="none" w:sz="0" w:space="0" w:color="auto"/>
          </w:divBdr>
          <w:divsChild>
            <w:div w:id="1245065521">
              <w:marLeft w:val="0"/>
              <w:marRight w:val="0"/>
              <w:marTop w:val="0"/>
              <w:marBottom w:val="0"/>
              <w:divBdr>
                <w:top w:val="none" w:sz="0" w:space="0" w:color="auto"/>
                <w:left w:val="none" w:sz="0" w:space="0" w:color="auto"/>
                <w:bottom w:val="none" w:sz="0" w:space="0" w:color="auto"/>
                <w:right w:val="none" w:sz="0" w:space="0" w:color="auto"/>
              </w:divBdr>
            </w:div>
            <w:div w:id="895821310">
              <w:marLeft w:val="0"/>
              <w:marRight w:val="0"/>
              <w:marTop w:val="0"/>
              <w:marBottom w:val="0"/>
              <w:divBdr>
                <w:top w:val="none" w:sz="0" w:space="0" w:color="auto"/>
                <w:left w:val="none" w:sz="0" w:space="0" w:color="auto"/>
                <w:bottom w:val="none" w:sz="0" w:space="0" w:color="auto"/>
                <w:right w:val="none" w:sz="0" w:space="0" w:color="auto"/>
              </w:divBdr>
              <w:divsChild>
                <w:div w:id="1664240566">
                  <w:marLeft w:val="0"/>
                  <w:marRight w:val="0"/>
                  <w:marTop w:val="0"/>
                  <w:marBottom w:val="0"/>
                  <w:divBdr>
                    <w:top w:val="none" w:sz="0" w:space="0" w:color="auto"/>
                    <w:left w:val="none" w:sz="0" w:space="0" w:color="auto"/>
                    <w:bottom w:val="none" w:sz="0" w:space="0" w:color="auto"/>
                    <w:right w:val="none" w:sz="0" w:space="0" w:color="auto"/>
                  </w:divBdr>
                  <w:divsChild>
                    <w:div w:id="10016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55">
              <w:marLeft w:val="0"/>
              <w:marRight w:val="0"/>
              <w:marTop w:val="0"/>
              <w:marBottom w:val="0"/>
              <w:divBdr>
                <w:top w:val="none" w:sz="0" w:space="0" w:color="auto"/>
                <w:left w:val="none" w:sz="0" w:space="0" w:color="auto"/>
                <w:bottom w:val="none" w:sz="0" w:space="0" w:color="auto"/>
                <w:right w:val="none" w:sz="0" w:space="0" w:color="auto"/>
              </w:divBdr>
            </w:div>
          </w:divsChild>
        </w:div>
        <w:div w:id="2050034108">
          <w:marLeft w:val="0"/>
          <w:marRight w:val="0"/>
          <w:marTop w:val="0"/>
          <w:marBottom w:val="0"/>
          <w:divBdr>
            <w:top w:val="none" w:sz="0" w:space="0" w:color="auto"/>
            <w:left w:val="none" w:sz="0" w:space="0" w:color="auto"/>
            <w:bottom w:val="none" w:sz="0" w:space="0" w:color="auto"/>
            <w:right w:val="none" w:sz="0" w:space="0" w:color="auto"/>
          </w:divBdr>
          <w:divsChild>
            <w:div w:id="1085346635">
              <w:marLeft w:val="0"/>
              <w:marRight w:val="0"/>
              <w:marTop w:val="0"/>
              <w:marBottom w:val="0"/>
              <w:divBdr>
                <w:top w:val="none" w:sz="0" w:space="0" w:color="auto"/>
                <w:left w:val="none" w:sz="0" w:space="0" w:color="auto"/>
                <w:bottom w:val="none" w:sz="0" w:space="0" w:color="auto"/>
                <w:right w:val="none" w:sz="0" w:space="0" w:color="auto"/>
              </w:divBdr>
            </w:div>
            <w:div w:id="778137094">
              <w:marLeft w:val="0"/>
              <w:marRight w:val="0"/>
              <w:marTop w:val="0"/>
              <w:marBottom w:val="0"/>
              <w:divBdr>
                <w:top w:val="none" w:sz="0" w:space="0" w:color="auto"/>
                <w:left w:val="none" w:sz="0" w:space="0" w:color="auto"/>
                <w:bottom w:val="none" w:sz="0" w:space="0" w:color="auto"/>
                <w:right w:val="none" w:sz="0" w:space="0" w:color="auto"/>
              </w:divBdr>
              <w:divsChild>
                <w:div w:id="1800564078">
                  <w:marLeft w:val="0"/>
                  <w:marRight w:val="0"/>
                  <w:marTop w:val="0"/>
                  <w:marBottom w:val="0"/>
                  <w:divBdr>
                    <w:top w:val="none" w:sz="0" w:space="0" w:color="auto"/>
                    <w:left w:val="none" w:sz="0" w:space="0" w:color="auto"/>
                    <w:bottom w:val="none" w:sz="0" w:space="0" w:color="auto"/>
                    <w:right w:val="none" w:sz="0" w:space="0" w:color="auto"/>
                  </w:divBdr>
                  <w:divsChild>
                    <w:div w:id="7588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388">
              <w:marLeft w:val="0"/>
              <w:marRight w:val="0"/>
              <w:marTop w:val="0"/>
              <w:marBottom w:val="0"/>
              <w:divBdr>
                <w:top w:val="none" w:sz="0" w:space="0" w:color="auto"/>
                <w:left w:val="none" w:sz="0" w:space="0" w:color="auto"/>
                <w:bottom w:val="none" w:sz="0" w:space="0" w:color="auto"/>
                <w:right w:val="none" w:sz="0" w:space="0" w:color="auto"/>
              </w:divBdr>
            </w:div>
          </w:divsChild>
        </w:div>
        <w:div w:id="810708134">
          <w:marLeft w:val="0"/>
          <w:marRight w:val="0"/>
          <w:marTop w:val="0"/>
          <w:marBottom w:val="0"/>
          <w:divBdr>
            <w:top w:val="none" w:sz="0" w:space="0" w:color="auto"/>
            <w:left w:val="none" w:sz="0" w:space="0" w:color="auto"/>
            <w:bottom w:val="none" w:sz="0" w:space="0" w:color="auto"/>
            <w:right w:val="none" w:sz="0" w:space="0" w:color="auto"/>
          </w:divBdr>
          <w:divsChild>
            <w:div w:id="408772779">
              <w:marLeft w:val="0"/>
              <w:marRight w:val="0"/>
              <w:marTop w:val="0"/>
              <w:marBottom w:val="0"/>
              <w:divBdr>
                <w:top w:val="none" w:sz="0" w:space="0" w:color="auto"/>
                <w:left w:val="none" w:sz="0" w:space="0" w:color="auto"/>
                <w:bottom w:val="none" w:sz="0" w:space="0" w:color="auto"/>
                <w:right w:val="none" w:sz="0" w:space="0" w:color="auto"/>
              </w:divBdr>
            </w:div>
            <w:div w:id="1452745045">
              <w:marLeft w:val="0"/>
              <w:marRight w:val="0"/>
              <w:marTop w:val="0"/>
              <w:marBottom w:val="0"/>
              <w:divBdr>
                <w:top w:val="none" w:sz="0" w:space="0" w:color="auto"/>
                <w:left w:val="none" w:sz="0" w:space="0" w:color="auto"/>
                <w:bottom w:val="none" w:sz="0" w:space="0" w:color="auto"/>
                <w:right w:val="none" w:sz="0" w:space="0" w:color="auto"/>
              </w:divBdr>
              <w:divsChild>
                <w:div w:id="1783764198">
                  <w:marLeft w:val="0"/>
                  <w:marRight w:val="0"/>
                  <w:marTop w:val="0"/>
                  <w:marBottom w:val="0"/>
                  <w:divBdr>
                    <w:top w:val="none" w:sz="0" w:space="0" w:color="auto"/>
                    <w:left w:val="none" w:sz="0" w:space="0" w:color="auto"/>
                    <w:bottom w:val="none" w:sz="0" w:space="0" w:color="auto"/>
                    <w:right w:val="none" w:sz="0" w:space="0" w:color="auto"/>
                  </w:divBdr>
                  <w:divsChild>
                    <w:div w:id="7800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54">
              <w:marLeft w:val="0"/>
              <w:marRight w:val="0"/>
              <w:marTop w:val="0"/>
              <w:marBottom w:val="0"/>
              <w:divBdr>
                <w:top w:val="none" w:sz="0" w:space="0" w:color="auto"/>
                <w:left w:val="none" w:sz="0" w:space="0" w:color="auto"/>
                <w:bottom w:val="none" w:sz="0" w:space="0" w:color="auto"/>
                <w:right w:val="none" w:sz="0" w:space="0" w:color="auto"/>
              </w:divBdr>
            </w:div>
          </w:divsChild>
        </w:div>
        <w:div w:id="998463691">
          <w:marLeft w:val="0"/>
          <w:marRight w:val="0"/>
          <w:marTop w:val="0"/>
          <w:marBottom w:val="0"/>
          <w:divBdr>
            <w:top w:val="none" w:sz="0" w:space="0" w:color="auto"/>
            <w:left w:val="none" w:sz="0" w:space="0" w:color="auto"/>
            <w:bottom w:val="none" w:sz="0" w:space="0" w:color="auto"/>
            <w:right w:val="none" w:sz="0" w:space="0" w:color="auto"/>
          </w:divBdr>
          <w:divsChild>
            <w:div w:id="1254313912">
              <w:marLeft w:val="0"/>
              <w:marRight w:val="0"/>
              <w:marTop w:val="0"/>
              <w:marBottom w:val="0"/>
              <w:divBdr>
                <w:top w:val="none" w:sz="0" w:space="0" w:color="auto"/>
                <w:left w:val="none" w:sz="0" w:space="0" w:color="auto"/>
                <w:bottom w:val="none" w:sz="0" w:space="0" w:color="auto"/>
                <w:right w:val="none" w:sz="0" w:space="0" w:color="auto"/>
              </w:divBdr>
            </w:div>
            <w:div w:id="219445481">
              <w:marLeft w:val="0"/>
              <w:marRight w:val="0"/>
              <w:marTop w:val="0"/>
              <w:marBottom w:val="0"/>
              <w:divBdr>
                <w:top w:val="none" w:sz="0" w:space="0" w:color="auto"/>
                <w:left w:val="none" w:sz="0" w:space="0" w:color="auto"/>
                <w:bottom w:val="none" w:sz="0" w:space="0" w:color="auto"/>
                <w:right w:val="none" w:sz="0" w:space="0" w:color="auto"/>
              </w:divBdr>
              <w:divsChild>
                <w:div w:id="1511872495">
                  <w:marLeft w:val="0"/>
                  <w:marRight w:val="0"/>
                  <w:marTop w:val="0"/>
                  <w:marBottom w:val="0"/>
                  <w:divBdr>
                    <w:top w:val="none" w:sz="0" w:space="0" w:color="auto"/>
                    <w:left w:val="none" w:sz="0" w:space="0" w:color="auto"/>
                    <w:bottom w:val="none" w:sz="0" w:space="0" w:color="auto"/>
                    <w:right w:val="none" w:sz="0" w:space="0" w:color="auto"/>
                  </w:divBdr>
                  <w:divsChild>
                    <w:div w:id="14366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247">
              <w:marLeft w:val="0"/>
              <w:marRight w:val="0"/>
              <w:marTop w:val="0"/>
              <w:marBottom w:val="0"/>
              <w:divBdr>
                <w:top w:val="none" w:sz="0" w:space="0" w:color="auto"/>
                <w:left w:val="none" w:sz="0" w:space="0" w:color="auto"/>
                <w:bottom w:val="none" w:sz="0" w:space="0" w:color="auto"/>
                <w:right w:val="none" w:sz="0" w:space="0" w:color="auto"/>
              </w:divBdr>
            </w:div>
          </w:divsChild>
        </w:div>
        <w:div w:id="479352187">
          <w:marLeft w:val="0"/>
          <w:marRight w:val="0"/>
          <w:marTop w:val="0"/>
          <w:marBottom w:val="0"/>
          <w:divBdr>
            <w:top w:val="none" w:sz="0" w:space="0" w:color="auto"/>
            <w:left w:val="none" w:sz="0" w:space="0" w:color="auto"/>
            <w:bottom w:val="none" w:sz="0" w:space="0" w:color="auto"/>
            <w:right w:val="none" w:sz="0" w:space="0" w:color="auto"/>
          </w:divBdr>
          <w:divsChild>
            <w:div w:id="1072656846">
              <w:marLeft w:val="0"/>
              <w:marRight w:val="0"/>
              <w:marTop w:val="0"/>
              <w:marBottom w:val="0"/>
              <w:divBdr>
                <w:top w:val="none" w:sz="0" w:space="0" w:color="auto"/>
                <w:left w:val="none" w:sz="0" w:space="0" w:color="auto"/>
                <w:bottom w:val="none" w:sz="0" w:space="0" w:color="auto"/>
                <w:right w:val="none" w:sz="0" w:space="0" w:color="auto"/>
              </w:divBdr>
            </w:div>
            <w:div w:id="2078044519">
              <w:marLeft w:val="0"/>
              <w:marRight w:val="0"/>
              <w:marTop w:val="0"/>
              <w:marBottom w:val="0"/>
              <w:divBdr>
                <w:top w:val="none" w:sz="0" w:space="0" w:color="auto"/>
                <w:left w:val="none" w:sz="0" w:space="0" w:color="auto"/>
                <w:bottom w:val="none" w:sz="0" w:space="0" w:color="auto"/>
                <w:right w:val="none" w:sz="0" w:space="0" w:color="auto"/>
              </w:divBdr>
              <w:divsChild>
                <w:div w:id="1809124800">
                  <w:marLeft w:val="0"/>
                  <w:marRight w:val="0"/>
                  <w:marTop w:val="0"/>
                  <w:marBottom w:val="0"/>
                  <w:divBdr>
                    <w:top w:val="none" w:sz="0" w:space="0" w:color="auto"/>
                    <w:left w:val="none" w:sz="0" w:space="0" w:color="auto"/>
                    <w:bottom w:val="none" w:sz="0" w:space="0" w:color="auto"/>
                    <w:right w:val="none" w:sz="0" w:space="0" w:color="auto"/>
                  </w:divBdr>
                  <w:divsChild>
                    <w:div w:id="178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0027">
              <w:marLeft w:val="0"/>
              <w:marRight w:val="0"/>
              <w:marTop w:val="0"/>
              <w:marBottom w:val="0"/>
              <w:divBdr>
                <w:top w:val="none" w:sz="0" w:space="0" w:color="auto"/>
                <w:left w:val="none" w:sz="0" w:space="0" w:color="auto"/>
                <w:bottom w:val="none" w:sz="0" w:space="0" w:color="auto"/>
                <w:right w:val="none" w:sz="0" w:space="0" w:color="auto"/>
              </w:divBdr>
            </w:div>
          </w:divsChild>
        </w:div>
        <w:div w:id="1773864036">
          <w:marLeft w:val="0"/>
          <w:marRight w:val="0"/>
          <w:marTop w:val="0"/>
          <w:marBottom w:val="0"/>
          <w:divBdr>
            <w:top w:val="none" w:sz="0" w:space="0" w:color="auto"/>
            <w:left w:val="none" w:sz="0" w:space="0" w:color="auto"/>
            <w:bottom w:val="none" w:sz="0" w:space="0" w:color="auto"/>
            <w:right w:val="none" w:sz="0" w:space="0" w:color="auto"/>
          </w:divBdr>
          <w:divsChild>
            <w:div w:id="1632515902">
              <w:marLeft w:val="0"/>
              <w:marRight w:val="0"/>
              <w:marTop w:val="0"/>
              <w:marBottom w:val="0"/>
              <w:divBdr>
                <w:top w:val="none" w:sz="0" w:space="0" w:color="auto"/>
                <w:left w:val="none" w:sz="0" w:space="0" w:color="auto"/>
                <w:bottom w:val="none" w:sz="0" w:space="0" w:color="auto"/>
                <w:right w:val="none" w:sz="0" w:space="0" w:color="auto"/>
              </w:divBdr>
            </w:div>
            <w:div w:id="744490851">
              <w:marLeft w:val="0"/>
              <w:marRight w:val="0"/>
              <w:marTop w:val="0"/>
              <w:marBottom w:val="0"/>
              <w:divBdr>
                <w:top w:val="none" w:sz="0" w:space="0" w:color="auto"/>
                <w:left w:val="none" w:sz="0" w:space="0" w:color="auto"/>
                <w:bottom w:val="none" w:sz="0" w:space="0" w:color="auto"/>
                <w:right w:val="none" w:sz="0" w:space="0" w:color="auto"/>
              </w:divBdr>
              <w:divsChild>
                <w:div w:id="1050956874">
                  <w:marLeft w:val="0"/>
                  <w:marRight w:val="0"/>
                  <w:marTop w:val="0"/>
                  <w:marBottom w:val="0"/>
                  <w:divBdr>
                    <w:top w:val="none" w:sz="0" w:space="0" w:color="auto"/>
                    <w:left w:val="none" w:sz="0" w:space="0" w:color="auto"/>
                    <w:bottom w:val="none" w:sz="0" w:space="0" w:color="auto"/>
                    <w:right w:val="none" w:sz="0" w:space="0" w:color="auto"/>
                  </w:divBdr>
                  <w:divsChild>
                    <w:div w:id="1576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2940">
      <w:bodyDiv w:val="1"/>
      <w:marLeft w:val="0"/>
      <w:marRight w:val="0"/>
      <w:marTop w:val="0"/>
      <w:marBottom w:val="0"/>
      <w:divBdr>
        <w:top w:val="none" w:sz="0" w:space="0" w:color="auto"/>
        <w:left w:val="none" w:sz="0" w:space="0" w:color="auto"/>
        <w:bottom w:val="none" w:sz="0" w:space="0" w:color="auto"/>
        <w:right w:val="none" w:sz="0" w:space="0" w:color="auto"/>
      </w:divBdr>
    </w:div>
    <w:div w:id="1386249121">
      <w:bodyDiv w:val="1"/>
      <w:marLeft w:val="0"/>
      <w:marRight w:val="0"/>
      <w:marTop w:val="0"/>
      <w:marBottom w:val="0"/>
      <w:divBdr>
        <w:top w:val="none" w:sz="0" w:space="0" w:color="auto"/>
        <w:left w:val="none" w:sz="0" w:space="0" w:color="auto"/>
        <w:bottom w:val="none" w:sz="0" w:space="0" w:color="auto"/>
        <w:right w:val="none" w:sz="0" w:space="0" w:color="auto"/>
      </w:divBdr>
    </w:div>
    <w:div w:id="1393233871">
      <w:bodyDiv w:val="1"/>
      <w:marLeft w:val="0"/>
      <w:marRight w:val="0"/>
      <w:marTop w:val="0"/>
      <w:marBottom w:val="0"/>
      <w:divBdr>
        <w:top w:val="none" w:sz="0" w:space="0" w:color="auto"/>
        <w:left w:val="none" w:sz="0" w:space="0" w:color="auto"/>
        <w:bottom w:val="none" w:sz="0" w:space="0" w:color="auto"/>
        <w:right w:val="none" w:sz="0" w:space="0" w:color="auto"/>
      </w:divBdr>
    </w:div>
    <w:div w:id="1405033108">
      <w:bodyDiv w:val="1"/>
      <w:marLeft w:val="0"/>
      <w:marRight w:val="0"/>
      <w:marTop w:val="0"/>
      <w:marBottom w:val="0"/>
      <w:divBdr>
        <w:top w:val="none" w:sz="0" w:space="0" w:color="auto"/>
        <w:left w:val="none" w:sz="0" w:space="0" w:color="auto"/>
        <w:bottom w:val="none" w:sz="0" w:space="0" w:color="auto"/>
        <w:right w:val="none" w:sz="0" w:space="0" w:color="auto"/>
      </w:divBdr>
    </w:div>
    <w:div w:id="1443837017">
      <w:bodyDiv w:val="1"/>
      <w:marLeft w:val="0"/>
      <w:marRight w:val="0"/>
      <w:marTop w:val="0"/>
      <w:marBottom w:val="0"/>
      <w:divBdr>
        <w:top w:val="none" w:sz="0" w:space="0" w:color="auto"/>
        <w:left w:val="none" w:sz="0" w:space="0" w:color="auto"/>
        <w:bottom w:val="none" w:sz="0" w:space="0" w:color="auto"/>
        <w:right w:val="none" w:sz="0" w:space="0" w:color="auto"/>
      </w:divBdr>
    </w:div>
    <w:div w:id="1612976985">
      <w:bodyDiv w:val="1"/>
      <w:marLeft w:val="0"/>
      <w:marRight w:val="0"/>
      <w:marTop w:val="0"/>
      <w:marBottom w:val="0"/>
      <w:divBdr>
        <w:top w:val="none" w:sz="0" w:space="0" w:color="auto"/>
        <w:left w:val="none" w:sz="0" w:space="0" w:color="auto"/>
        <w:bottom w:val="none" w:sz="0" w:space="0" w:color="auto"/>
        <w:right w:val="none" w:sz="0" w:space="0" w:color="auto"/>
      </w:divBdr>
    </w:div>
    <w:div w:id="1640333209">
      <w:bodyDiv w:val="1"/>
      <w:marLeft w:val="0"/>
      <w:marRight w:val="0"/>
      <w:marTop w:val="0"/>
      <w:marBottom w:val="0"/>
      <w:divBdr>
        <w:top w:val="none" w:sz="0" w:space="0" w:color="auto"/>
        <w:left w:val="none" w:sz="0" w:space="0" w:color="auto"/>
        <w:bottom w:val="none" w:sz="0" w:space="0" w:color="auto"/>
        <w:right w:val="none" w:sz="0" w:space="0" w:color="auto"/>
      </w:divBdr>
    </w:div>
    <w:div w:id="1668484764">
      <w:bodyDiv w:val="1"/>
      <w:marLeft w:val="0"/>
      <w:marRight w:val="0"/>
      <w:marTop w:val="0"/>
      <w:marBottom w:val="0"/>
      <w:divBdr>
        <w:top w:val="none" w:sz="0" w:space="0" w:color="auto"/>
        <w:left w:val="none" w:sz="0" w:space="0" w:color="auto"/>
        <w:bottom w:val="none" w:sz="0" w:space="0" w:color="auto"/>
        <w:right w:val="none" w:sz="0" w:space="0" w:color="auto"/>
      </w:divBdr>
      <w:divsChild>
        <w:div w:id="519856363">
          <w:marLeft w:val="0"/>
          <w:marRight w:val="0"/>
          <w:marTop w:val="0"/>
          <w:marBottom w:val="0"/>
          <w:divBdr>
            <w:top w:val="none" w:sz="0" w:space="0" w:color="auto"/>
            <w:left w:val="none" w:sz="0" w:space="0" w:color="auto"/>
            <w:bottom w:val="none" w:sz="0" w:space="0" w:color="auto"/>
            <w:right w:val="none" w:sz="0" w:space="0" w:color="auto"/>
          </w:divBdr>
          <w:divsChild>
            <w:div w:id="1062605676">
              <w:marLeft w:val="0"/>
              <w:marRight w:val="0"/>
              <w:marTop w:val="240"/>
              <w:marBottom w:val="240"/>
              <w:divBdr>
                <w:top w:val="none" w:sz="0" w:space="0" w:color="auto"/>
                <w:left w:val="none" w:sz="0" w:space="0" w:color="auto"/>
                <w:bottom w:val="none" w:sz="0" w:space="0" w:color="auto"/>
                <w:right w:val="none" w:sz="0" w:space="0" w:color="auto"/>
              </w:divBdr>
              <w:divsChild>
                <w:div w:id="1546798260">
                  <w:marLeft w:val="0"/>
                  <w:marRight w:val="0"/>
                  <w:marTop w:val="0"/>
                  <w:marBottom w:val="0"/>
                  <w:divBdr>
                    <w:top w:val="none" w:sz="0" w:space="0" w:color="auto"/>
                    <w:left w:val="none" w:sz="0" w:space="12" w:color="auto"/>
                    <w:bottom w:val="none" w:sz="0" w:space="0" w:color="auto"/>
                    <w:right w:val="single" w:sz="18" w:space="6" w:color="D4D0C8"/>
                  </w:divBdr>
                </w:div>
                <w:div w:id="943919142">
                  <w:marLeft w:val="0"/>
                  <w:marRight w:val="0"/>
                  <w:marTop w:val="0"/>
                  <w:marBottom w:val="0"/>
                  <w:divBdr>
                    <w:top w:val="none" w:sz="0" w:space="0" w:color="auto"/>
                    <w:left w:val="none" w:sz="0" w:space="12" w:color="auto"/>
                    <w:bottom w:val="none" w:sz="0" w:space="0" w:color="auto"/>
                    <w:right w:val="single" w:sz="18" w:space="6" w:color="D4D0C8"/>
                  </w:divBdr>
                </w:div>
                <w:div w:id="2127382762">
                  <w:marLeft w:val="0"/>
                  <w:marRight w:val="0"/>
                  <w:marTop w:val="0"/>
                  <w:marBottom w:val="0"/>
                  <w:divBdr>
                    <w:top w:val="none" w:sz="0" w:space="0" w:color="auto"/>
                    <w:left w:val="none" w:sz="0" w:space="12" w:color="auto"/>
                    <w:bottom w:val="none" w:sz="0" w:space="0" w:color="auto"/>
                    <w:right w:val="single" w:sz="18" w:space="6" w:color="D4D0C8"/>
                  </w:divBdr>
                </w:div>
                <w:div w:id="1676420224">
                  <w:marLeft w:val="0"/>
                  <w:marRight w:val="0"/>
                  <w:marTop w:val="0"/>
                  <w:marBottom w:val="0"/>
                  <w:divBdr>
                    <w:top w:val="none" w:sz="0" w:space="0" w:color="auto"/>
                    <w:left w:val="none" w:sz="0" w:space="12" w:color="auto"/>
                    <w:bottom w:val="none" w:sz="0" w:space="0" w:color="auto"/>
                    <w:right w:val="single" w:sz="18" w:space="6" w:color="D4D0C8"/>
                  </w:divBdr>
                </w:div>
                <w:div w:id="1391999880">
                  <w:marLeft w:val="0"/>
                  <w:marRight w:val="0"/>
                  <w:marTop w:val="0"/>
                  <w:marBottom w:val="0"/>
                  <w:divBdr>
                    <w:top w:val="none" w:sz="0" w:space="0" w:color="auto"/>
                    <w:left w:val="none" w:sz="0" w:space="12" w:color="auto"/>
                    <w:bottom w:val="none" w:sz="0" w:space="0" w:color="auto"/>
                    <w:right w:val="single" w:sz="18" w:space="6" w:color="D4D0C8"/>
                  </w:divBdr>
                </w:div>
                <w:div w:id="1698002983">
                  <w:marLeft w:val="0"/>
                  <w:marRight w:val="0"/>
                  <w:marTop w:val="0"/>
                  <w:marBottom w:val="0"/>
                  <w:divBdr>
                    <w:top w:val="none" w:sz="0" w:space="0" w:color="auto"/>
                    <w:left w:val="none" w:sz="0" w:space="12" w:color="auto"/>
                    <w:bottom w:val="none" w:sz="0" w:space="0" w:color="auto"/>
                    <w:right w:val="single" w:sz="18" w:space="6" w:color="D4D0C8"/>
                  </w:divBdr>
                </w:div>
                <w:div w:id="707995382">
                  <w:marLeft w:val="0"/>
                  <w:marRight w:val="0"/>
                  <w:marTop w:val="0"/>
                  <w:marBottom w:val="0"/>
                  <w:divBdr>
                    <w:top w:val="none" w:sz="0" w:space="0" w:color="auto"/>
                    <w:left w:val="none" w:sz="0" w:space="12" w:color="auto"/>
                    <w:bottom w:val="none" w:sz="0" w:space="0" w:color="auto"/>
                    <w:right w:val="single" w:sz="18" w:space="6" w:color="D4D0C8"/>
                  </w:divBdr>
                </w:div>
                <w:div w:id="1221556079">
                  <w:marLeft w:val="0"/>
                  <w:marRight w:val="0"/>
                  <w:marTop w:val="0"/>
                  <w:marBottom w:val="0"/>
                  <w:divBdr>
                    <w:top w:val="none" w:sz="0" w:space="0" w:color="auto"/>
                    <w:left w:val="none" w:sz="0" w:space="12" w:color="auto"/>
                    <w:bottom w:val="none" w:sz="0" w:space="0" w:color="auto"/>
                    <w:right w:val="single" w:sz="18" w:space="6" w:color="D4D0C8"/>
                  </w:divBdr>
                </w:div>
                <w:div w:id="68960938">
                  <w:marLeft w:val="0"/>
                  <w:marRight w:val="0"/>
                  <w:marTop w:val="0"/>
                  <w:marBottom w:val="0"/>
                  <w:divBdr>
                    <w:top w:val="none" w:sz="0" w:space="0" w:color="auto"/>
                    <w:left w:val="none" w:sz="0" w:space="12" w:color="auto"/>
                    <w:bottom w:val="none" w:sz="0" w:space="0" w:color="auto"/>
                    <w:right w:val="single" w:sz="18" w:space="6" w:color="D4D0C8"/>
                  </w:divBdr>
                </w:div>
                <w:div w:id="2095395532">
                  <w:marLeft w:val="0"/>
                  <w:marRight w:val="0"/>
                  <w:marTop w:val="0"/>
                  <w:marBottom w:val="0"/>
                  <w:divBdr>
                    <w:top w:val="none" w:sz="0" w:space="0" w:color="auto"/>
                    <w:left w:val="none" w:sz="0" w:space="12" w:color="auto"/>
                    <w:bottom w:val="none" w:sz="0" w:space="0" w:color="auto"/>
                    <w:right w:val="single" w:sz="18" w:space="6" w:color="D4D0C8"/>
                  </w:divBdr>
                </w:div>
                <w:div w:id="1473795147">
                  <w:marLeft w:val="0"/>
                  <w:marRight w:val="0"/>
                  <w:marTop w:val="0"/>
                  <w:marBottom w:val="0"/>
                  <w:divBdr>
                    <w:top w:val="none" w:sz="0" w:space="0" w:color="auto"/>
                    <w:left w:val="none" w:sz="0" w:space="12" w:color="auto"/>
                    <w:bottom w:val="none" w:sz="0" w:space="0" w:color="auto"/>
                    <w:right w:val="single" w:sz="18" w:space="6" w:color="D4D0C8"/>
                  </w:divBdr>
                </w:div>
                <w:div w:id="1512717840">
                  <w:marLeft w:val="0"/>
                  <w:marRight w:val="0"/>
                  <w:marTop w:val="0"/>
                  <w:marBottom w:val="0"/>
                  <w:divBdr>
                    <w:top w:val="none" w:sz="0" w:space="0" w:color="auto"/>
                    <w:left w:val="none" w:sz="0" w:space="12" w:color="auto"/>
                    <w:bottom w:val="none" w:sz="0" w:space="0" w:color="auto"/>
                    <w:right w:val="single" w:sz="18" w:space="6" w:color="D4D0C8"/>
                  </w:divBdr>
                </w:div>
                <w:div w:id="313148343">
                  <w:marLeft w:val="0"/>
                  <w:marRight w:val="0"/>
                  <w:marTop w:val="0"/>
                  <w:marBottom w:val="0"/>
                  <w:divBdr>
                    <w:top w:val="none" w:sz="0" w:space="0" w:color="auto"/>
                    <w:left w:val="none" w:sz="0" w:space="12" w:color="auto"/>
                    <w:bottom w:val="none" w:sz="0" w:space="0" w:color="auto"/>
                    <w:right w:val="single" w:sz="18" w:space="6" w:color="D4D0C8"/>
                  </w:divBdr>
                </w:div>
                <w:div w:id="1888755228">
                  <w:marLeft w:val="0"/>
                  <w:marRight w:val="0"/>
                  <w:marTop w:val="0"/>
                  <w:marBottom w:val="0"/>
                  <w:divBdr>
                    <w:top w:val="none" w:sz="0" w:space="0" w:color="auto"/>
                    <w:left w:val="none" w:sz="0" w:space="12" w:color="auto"/>
                    <w:bottom w:val="none" w:sz="0" w:space="0" w:color="auto"/>
                    <w:right w:val="single" w:sz="18" w:space="6" w:color="D4D0C8"/>
                  </w:divBdr>
                </w:div>
                <w:div w:id="432480579">
                  <w:marLeft w:val="0"/>
                  <w:marRight w:val="0"/>
                  <w:marTop w:val="0"/>
                  <w:marBottom w:val="0"/>
                  <w:divBdr>
                    <w:top w:val="none" w:sz="0" w:space="0" w:color="auto"/>
                    <w:left w:val="none" w:sz="0" w:space="12" w:color="auto"/>
                    <w:bottom w:val="none" w:sz="0" w:space="0" w:color="auto"/>
                    <w:right w:val="single" w:sz="18" w:space="6" w:color="D4D0C8"/>
                  </w:divBdr>
                </w:div>
                <w:div w:id="162160012">
                  <w:marLeft w:val="0"/>
                  <w:marRight w:val="0"/>
                  <w:marTop w:val="0"/>
                  <w:marBottom w:val="0"/>
                  <w:divBdr>
                    <w:top w:val="none" w:sz="0" w:space="0" w:color="auto"/>
                    <w:left w:val="none" w:sz="0" w:space="12" w:color="auto"/>
                    <w:bottom w:val="none" w:sz="0" w:space="0" w:color="auto"/>
                    <w:right w:val="single" w:sz="18" w:space="6" w:color="D4D0C8"/>
                  </w:divBdr>
                </w:div>
                <w:div w:id="1428162301">
                  <w:marLeft w:val="0"/>
                  <w:marRight w:val="0"/>
                  <w:marTop w:val="0"/>
                  <w:marBottom w:val="0"/>
                  <w:divBdr>
                    <w:top w:val="none" w:sz="0" w:space="0" w:color="auto"/>
                    <w:left w:val="none" w:sz="0" w:space="12" w:color="auto"/>
                    <w:bottom w:val="none" w:sz="0" w:space="0" w:color="auto"/>
                    <w:right w:val="single" w:sz="18" w:space="6" w:color="D4D0C8"/>
                  </w:divBdr>
                </w:div>
                <w:div w:id="779419709">
                  <w:marLeft w:val="0"/>
                  <w:marRight w:val="0"/>
                  <w:marTop w:val="0"/>
                  <w:marBottom w:val="0"/>
                  <w:divBdr>
                    <w:top w:val="none" w:sz="0" w:space="0" w:color="auto"/>
                    <w:left w:val="none" w:sz="0" w:space="12" w:color="auto"/>
                    <w:bottom w:val="none" w:sz="0" w:space="0" w:color="auto"/>
                    <w:right w:val="single" w:sz="18" w:space="6" w:color="D4D0C8"/>
                  </w:divBdr>
                </w:div>
                <w:div w:id="542518154">
                  <w:marLeft w:val="0"/>
                  <w:marRight w:val="0"/>
                  <w:marTop w:val="0"/>
                  <w:marBottom w:val="0"/>
                  <w:divBdr>
                    <w:top w:val="none" w:sz="0" w:space="0" w:color="auto"/>
                    <w:left w:val="none" w:sz="0" w:space="12" w:color="auto"/>
                    <w:bottom w:val="none" w:sz="0" w:space="0" w:color="auto"/>
                    <w:right w:val="single" w:sz="18" w:space="6" w:color="D4D0C8"/>
                  </w:divBdr>
                </w:div>
                <w:div w:id="1930574128">
                  <w:marLeft w:val="0"/>
                  <w:marRight w:val="0"/>
                  <w:marTop w:val="0"/>
                  <w:marBottom w:val="0"/>
                  <w:divBdr>
                    <w:top w:val="none" w:sz="0" w:space="0" w:color="auto"/>
                    <w:left w:val="none" w:sz="0" w:space="12" w:color="auto"/>
                    <w:bottom w:val="none" w:sz="0" w:space="0" w:color="auto"/>
                    <w:right w:val="single" w:sz="18" w:space="6" w:color="D4D0C8"/>
                  </w:divBdr>
                </w:div>
                <w:div w:id="261377828">
                  <w:marLeft w:val="0"/>
                  <w:marRight w:val="0"/>
                  <w:marTop w:val="0"/>
                  <w:marBottom w:val="0"/>
                  <w:divBdr>
                    <w:top w:val="none" w:sz="0" w:space="0" w:color="auto"/>
                    <w:left w:val="none" w:sz="0" w:space="12" w:color="auto"/>
                    <w:bottom w:val="none" w:sz="0" w:space="0" w:color="auto"/>
                    <w:right w:val="single" w:sz="18" w:space="6" w:color="D4D0C8"/>
                  </w:divBdr>
                </w:div>
                <w:div w:id="1229923932">
                  <w:marLeft w:val="0"/>
                  <w:marRight w:val="0"/>
                  <w:marTop w:val="0"/>
                  <w:marBottom w:val="0"/>
                  <w:divBdr>
                    <w:top w:val="none" w:sz="0" w:space="0" w:color="auto"/>
                    <w:left w:val="none" w:sz="0" w:space="12" w:color="auto"/>
                    <w:bottom w:val="none" w:sz="0" w:space="0" w:color="auto"/>
                    <w:right w:val="single" w:sz="18" w:space="6" w:color="D4D0C8"/>
                  </w:divBdr>
                </w:div>
                <w:div w:id="537549998">
                  <w:marLeft w:val="0"/>
                  <w:marRight w:val="0"/>
                  <w:marTop w:val="0"/>
                  <w:marBottom w:val="0"/>
                  <w:divBdr>
                    <w:top w:val="none" w:sz="0" w:space="0" w:color="auto"/>
                    <w:left w:val="none" w:sz="0" w:space="12" w:color="auto"/>
                    <w:bottom w:val="none" w:sz="0" w:space="0" w:color="auto"/>
                    <w:right w:val="single" w:sz="18" w:space="6" w:color="D4D0C8"/>
                  </w:divBdr>
                </w:div>
                <w:div w:id="476147502">
                  <w:marLeft w:val="0"/>
                  <w:marRight w:val="0"/>
                  <w:marTop w:val="0"/>
                  <w:marBottom w:val="0"/>
                  <w:divBdr>
                    <w:top w:val="none" w:sz="0" w:space="0" w:color="auto"/>
                    <w:left w:val="none" w:sz="0" w:space="12" w:color="auto"/>
                    <w:bottom w:val="none" w:sz="0" w:space="0" w:color="auto"/>
                    <w:right w:val="single" w:sz="18" w:space="6" w:color="D4D0C8"/>
                  </w:divBdr>
                </w:div>
                <w:div w:id="1699694703">
                  <w:marLeft w:val="0"/>
                  <w:marRight w:val="0"/>
                  <w:marTop w:val="0"/>
                  <w:marBottom w:val="0"/>
                  <w:divBdr>
                    <w:top w:val="none" w:sz="0" w:space="0" w:color="auto"/>
                    <w:left w:val="none" w:sz="0" w:space="12" w:color="auto"/>
                    <w:bottom w:val="none" w:sz="0" w:space="0" w:color="auto"/>
                    <w:right w:val="single" w:sz="18" w:space="6" w:color="D4D0C8"/>
                  </w:divBdr>
                </w:div>
                <w:div w:id="195297412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327169691">
          <w:blockQuote w:val="1"/>
          <w:marLeft w:val="0"/>
          <w:marRight w:val="0"/>
          <w:marTop w:val="0"/>
          <w:marBottom w:val="0"/>
          <w:divBdr>
            <w:top w:val="none" w:sz="0" w:space="0" w:color="auto"/>
            <w:left w:val="none" w:sz="0" w:space="0" w:color="auto"/>
            <w:bottom w:val="none" w:sz="0" w:space="0" w:color="auto"/>
            <w:right w:val="none" w:sz="0" w:space="0" w:color="auto"/>
          </w:divBdr>
        </w:div>
        <w:div w:id="1730884851">
          <w:marLeft w:val="0"/>
          <w:marRight w:val="0"/>
          <w:marTop w:val="0"/>
          <w:marBottom w:val="0"/>
          <w:divBdr>
            <w:top w:val="none" w:sz="0" w:space="0" w:color="auto"/>
            <w:left w:val="none" w:sz="0" w:space="0" w:color="auto"/>
            <w:bottom w:val="none" w:sz="0" w:space="0" w:color="auto"/>
            <w:right w:val="none" w:sz="0" w:space="0" w:color="auto"/>
          </w:divBdr>
          <w:divsChild>
            <w:div w:id="1751612124">
              <w:marLeft w:val="0"/>
              <w:marRight w:val="0"/>
              <w:marTop w:val="240"/>
              <w:marBottom w:val="240"/>
              <w:divBdr>
                <w:top w:val="none" w:sz="0" w:space="0" w:color="auto"/>
                <w:left w:val="none" w:sz="0" w:space="0" w:color="auto"/>
                <w:bottom w:val="none" w:sz="0" w:space="0" w:color="auto"/>
                <w:right w:val="none" w:sz="0" w:space="0" w:color="auto"/>
              </w:divBdr>
              <w:divsChild>
                <w:div w:id="1631544855">
                  <w:marLeft w:val="0"/>
                  <w:marRight w:val="0"/>
                  <w:marTop w:val="0"/>
                  <w:marBottom w:val="0"/>
                  <w:divBdr>
                    <w:top w:val="none" w:sz="0" w:space="0" w:color="auto"/>
                    <w:left w:val="none" w:sz="0" w:space="12" w:color="auto"/>
                    <w:bottom w:val="none" w:sz="0" w:space="0" w:color="auto"/>
                    <w:right w:val="single" w:sz="18" w:space="6" w:color="D4D0C8"/>
                  </w:divBdr>
                </w:div>
                <w:div w:id="776101066">
                  <w:marLeft w:val="0"/>
                  <w:marRight w:val="0"/>
                  <w:marTop w:val="0"/>
                  <w:marBottom w:val="0"/>
                  <w:divBdr>
                    <w:top w:val="none" w:sz="0" w:space="0" w:color="auto"/>
                    <w:left w:val="none" w:sz="0" w:space="12" w:color="auto"/>
                    <w:bottom w:val="none" w:sz="0" w:space="0" w:color="auto"/>
                    <w:right w:val="single" w:sz="18" w:space="6" w:color="D4D0C8"/>
                  </w:divBdr>
                </w:div>
                <w:div w:id="1713773335">
                  <w:marLeft w:val="0"/>
                  <w:marRight w:val="0"/>
                  <w:marTop w:val="0"/>
                  <w:marBottom w:val="0"/>
                  <w:divBdr>
                    <w:top w:val="none" w:sz="0" w:space="0" w:color="auto"/>
                    <w:left w:val="none" w:sz="0" w:space="12" w:color="auto"/>
                    <w:bottom w:val="none" w:sz="0" w:space="0" w:color="auto"/>
                    <w:right w:val="single" w:sz="18" w:space="6" w:color="D4D0C8"/>
                  </w:divBdr>
                </w:div>
                <w:div w:id="1386677511">
                  <w:marLeft w:val="0"/>
                  <w:marRight w:val="0"/>
                  <w:marTop w:val="0"/>
                  <w:marBottom w:val="0"/>
                  <w:divBdr>
                    <w:top w:val="none" w:sz="0" w:space="0" w:color="auto"/>
                    <w:left w:val="none" w:sz="0" w:space="12" w:color="auto"/>
                    <w:bottom w:val="none" w:sz="0" w:space="0" w:color="auto"/>
                    <w:right w:val="single" w:sz="18" w:space="6" w:color="D4D0C8"/>
                  </w:divBdr>
                </w:div>
                <w:div w:id="1562784406">
                  <w:marLeft w:val="0"/>
                  <w:marRight w:val="0"/>
                  <w:marTop w:val="0"/>
                  <w:marBottom w:val="0"/>
                  <w:divBdr>
                    <w:top w:val="none" w:sz="0" w:space="0" w:color="auto"/>
                    <w:left w:val="none" w:sz="0" w:space="12" w:color="auto"/>
                    <w:bottom w:val="none" w:sz="0" w:space="0" w:color="auto"/>
                    <w:right w:val="single" w:sz="18" w:space="6" w:color="D4D0C8"/>
                  </w:divBdr>
                </w:div>
                <w:div w:id="1010261080">
                  <w:marLeft w:val="0"/>
                  <w:marRight w:val="0"/>
                  <w:marTop w:val="0"/>
                  <w:marBottom w:val="0"/>
                  <w:divBdr>
                    <w:top w:val="none" w:sz="0" w:space="0" w:color="auto"/>
                    <w:left w:val="none" w:sz="0" w:space="12" w:color="auto"/>
                    <w:bottom w:val="none" w:sz="0" w:space="0" w:color="auto"/>
                    <w:right w:val="single" w:sz="18" w:space="6" w:color="D4D0C8"/>
                  </w:divBdr>
                </w:div>
                <w:div w:id="1033925079">
                  <w:marLeft w:val="0"/>
                  <w:marRight w:val="0"/>
                  <w:marTop w:val="0"/>
                  <w:marBottom w:val="0"/>
                  <w:divBdr>
                    <w:top w:val="none" w:sz="0" w:space="0" w:color="auto"/>
                    <w:left w:val="none" w:sz="0" w:space="12" w:color="auto"/>
                    <w:bottom w:val="none" w:sz="0" w:space="0" w:color="auto"/>
                    <w:right w:val="single" w:sz="18" w:space="6" w:color="D4D0C8"/>
                  </w:divBdr>
                </w:div>
                <w:div w:id="32275047">
                  <w:marLeft w:val="0"/>
                  <w:marRight w:val="0"/>
                  <w:marTop w:val="0"/>
                  <w:marBottom w:val="0"/>
                  <w:divBdr>
                    <w:top w:val="none" w:sz="0" w:space="0" w:color="auto"/>
                    <w:left w:val="none" w:sz="0" w:space="12" w:color="auto"/>
                    <w:bottom w:val="none" w:sz="0" w:space="0" w:color="auto"/>
                    <w:right w:val="single" w:sz="18" w:space="6" w:color="D4D0C8"/>
                  </w:divBdr>
                </w:div>
                <w:div w:id="1848717121">
                  <w:marLeft w:val="0"/>
                  <w:marRight w:val="0"/>
                  <w:marTop w:val="0"/>
                  <w:marBottom w:val="0"/>
                  <w:divBdr>
                    <w:top w:val="none" w:sz="0" w:space="0" w:color="auto"/>
                    <w:left w:val="none" w:sz="0" w:space="12" w:color="auto"/>
                    <w:bottom w:val="none" w:sz="0" w:space="0" w:color="auto"/>
                    <w:right w:val="single" w:sz="18" w:space="6" w:color="D4D0C8"/>
                  </w:divBdr>
                </w:div>
                <w:div w:id="1690328444">
                  <w:marLeft w:val="0"/>
                  <w:marRight w:val="0"/>
                  <w:marTop w:val="0"/>
                  <w:marBottom w:val="0"/>
                  <w:divBdr>
                    <w:top w:val="none" w:sz="0" w:space="0" w:color="auto"/>
                    <w:left w:val="none" w:sz="0" w:space="12" w:color="auto"/>
                    <w:bottom w:val="none" w:sz="0" w:space="0" w:color="auto"/>
                    <w:right w:val="single" w:sz="18" w:space="6" w:color="D4D0C8"/>
                  </w:divBdr>
                </w:div>
                <w:div w:id="2060083029">
                  <w:marLeft w:val="0"/>
                  <w:marRight w:val="0"/>
                  <w:marTop w:val="0"/>
                  <w:marBottom w:val="0"/>
                  <w:divBdr>
                    <w:top w:val="none" w:sz="0" w:space="0" w:color="auto"/>
                    <w:left w:val="none" w:sz="0" w:space="12" w:color="auto"/>
                    <w:bottom w:val="none" w:sz="0" w:space="0" w:color="auto"/>
                    <w:right w:val="single" w:sz="18" w:space="6" w:color="D4D0C8"/>
                  </w:divBdr>
                </w:div>
                <w:div w:id="1677922737">
                  <w:marLeft w:val="0"/>
                  <w:marRight w:val="0"/>
                  <w:marTop w:val="0"/>
                  <w:marBottom w:val="0"/>
                  <w:divBdr>
                    <w:top w:val="none" w:sz="0" w:space="0" w:color="auto"/>
                    <w:left w:val="none" w:sz="0" w:space="12" w:color="auto"/>
                    <w:bottom w:val="none" w:sz="0" w:space="0" w:color="auto"/>
                    <w:right w:val="single" w:sz="18" w:space="6" w:color="D4D0C8"/>
                  </w:divBdr>
                </w:div>
                <w:div w:id="1336613328">
                  <w:marLeft w:val="0"/>
                  <w:marRight w:val="0"/>
                  <w:marTop w:val="0"/>
                  <w:marBottom w:val="0"/>
                  <w:divBdr>
                    <w:top w:val="none" w:sz="0" w:space="0" w:color="auto"/>
                    <w:left w:val="none" w:sz="0" w:space="12" w:color="auto"/>
                    <w:bottom w:val="none" w:sz="0" w:space="0" w:color="auto"/>
                    <w:right w:val="single" w:sz="18" w:space="6" w:color="D4D0C8"/>
                  </w:divBdr>
                </w:div>
                <w:div w:id="1047295471">
                  <w:marLeft w:val="0"/>
                  <w:marRight w:val="0"/>
                  <w:marTop w:val="0"/>
                  <w:marBottom w:val="0"/>
                  <w:divBdr>
                    <w:top w:val="none" w:sz="0" w:space="0" w:color="auto"/>
                    <w:left w:val="none" w:sz="0" w:space="12" w:color="auto"/>
                    <w:bottom w:val="none" w:sz="0" w:space="0" w:color="auto"/>
                    <w:right w:val="single" w:sz="18" w:space="6" w:color="D4D0C8"/>
                  </w:divBdr>
                </w:div>
                <w:div w:id="2008052656">
                  <w:marLeft w:val="0"/>
                  <w:marRight w:val="0"/>
                  <w:marTop w:val="0"/>
                  <w:marBottom w:val="0"/>
                  <w:divBdr>
                    <w:top w:val="none" w:sz="0" w:space="0" w:color="auto"/>
                    <w:left w:val="none" w:sz="0" w:space="12" w:color="auto"/>
                    <w:bottom w:val="none" w:sz="0" w:space="0" w:color="auto"/>
                    <w:right w:val="single" w:sz="18" w:space="6" w:color="D4D0C8"/>
                  </w:divBdr>
                </w:div>
                <w:div w:id="1127815182">
                  <w:marLeft w:val="0"/>
                  <w:marRight w:val="0"/>
                  <w:marTop w:val="0"/>
                  <w:marBottom w:val="0"/>
                  <w:divBdr>
                    <w:top w:val="none" w:sz="0" w:space="0" w:color="auto"/>
                    <w:left w:val="none" w:sz="0" w:space="12" w:color="auto"/>
                    <w:bottom w:val="none" w:sz="0" w:space="0" w:color="auto"/>
                    <w:right w:val="single" w:sz="18" w:space="6" w:color="D4D0C8"/>
                  </w:divBdr>
                </w:div>
                <w:div w:id="1634362462">
                  <w:marLeft w:val="0"/>
                  <w:marRight w:val="0"/>
                  <w:marTop w:val="0"/>
                  <w:marBottom w:val="0"/>
                  <w:divBdr>
                    <w:top w:val="none" w:sz="0" w:space="0" w:color="auto"/>
                    <w:left w:val="none" w:sz="0" w:space="12" w:color="auto"/>
                    <w:bottom w:val="none" w:sz="0" w:space="0" w:color="auto"/>
                    <w:right w:val="single" w:sz="18" w:space="6" w:color="D4D0C8"/>
                  </w:divBdr>
                </w:div>
                <w:div w:id="385835587">
                  <w:marLeft w:val="0"/>
                  <w:marRight w:val="0"/>
                  <w:marTop w:val="0"/>
                  <w:marBottom w:val="0"/>
                  <w:divBdr>
                    <w:top w:val="none" w:sz="0" w:space="0" w:color="auto"/>
                    <w:left w:val="none" w:sz="0" w:space="12" w:color="auto"/>
                    <w:bottom w:val="none" w:sz="0" w:space="0" w:color="auto"/>
                    <w:right w:val="single" w:sz="18" w:space="6" w:color="D4D0C8"/>
                  </w:divBdr>
                </w:div>
                <w:div w:id="1557426116">
                  <w:marLeft w:val="0"/>
                  <w:marRight w:val="0"/>
                  <w:marTop w:val="0"/>
                  <w:marBottom w:val="0"/>
                  <w:divBdr>
                    <w:top w:val="none" w:sz="0" w:space="0" w:color="auto"/>
                    <w:left w:val="none" w:sz="0" w:space="12" w:color="auto"/>
                    <w:bottom w:val="none" w:sz="0" w:space="0" w:color="auto"/>
                    <w:right w:val="single" w:sz="18" w:space="6" w:color="D4D0C8"/>
                  </w:divBdr>
                </w:div>
                <w:div w:id="1476944636">
                  <w:marLeft w:val="0"/>
                  <w:marRight w:val="0"/>
                  <w:marTop w:val="0"/>
                  <w:marBottom w:val="0"/>
                  <w:divBdr>
                    <w:top w:val="none" w:sz="0" w:space="0" w:color="auto"/>
                    <w:left w:val="none" w:sz="0" w:space="12" w:color="auto"/>
                    <w:bottom w:val="none" w:sz="0" w:space="0" w:color="auto"/>
                    <w:right w:val="single" w:sz="18" w:space="6" w:color="D4D0C8"/>
                  </w:divBdr>
                </w:div>
                <w:div w:id="140512642">
                  <w:marLeft w:val="0"/>
                  <w:marRight w:val="0"/>
                  <w:marTop w:val="0"/>
                  <w:marBottom w:val="0"/>
                  <w:divBdr>
                    <w:top w:val="none" w:sz="0" w:space="0" w:color="auto"/>
                    <w:left w:val="none" w:sz="0" w:space="12" w:color="auto"/>
                    <w:bottom w:val="none" w:sz="0" w:space="0" w:color="auto"/>
                    <w:right w:val="single" w:sz="18" w:space="6" w:color="D4D0C8"/>
                  </w:divBdr>
                </w:div>
                <w:div w:id="790712795">
                  <w:marLeft w:val="0"/>
                  <w:marRight w:val="0"/>
                  <w:marTop w:val="0"/>
                  <w:marBottom w:val="0"/>
                  <w:divBdr>
                    <w:top w:val="none" w:sz="0" w:space="0" w:color="auto"/>
                    <w:left w:val="none" w:sz="0" w:space="12" w:color="auto"/>
                    <w:bottom w:val="none" w:sz="0" w:space="0" w:color="auto"/>
                    <w:right w:val="single" w:sz="18" w:space="6" w:color="D4D0C8"/>
                  </w:divBdr>
                </w:div>
                <w:div w:id="1302613825">
                  <w:marLeft w:val="0"/>
                  <w:marRight w:val="0"/>
                  <w:marTop w:val="0"/>
                  <w:marBottom w:val="0"/>
                  <w:divBdr>
                    <w:top w:val="none" w:sz="0" w:space="0" w:color="auto"/>
                    <w:left w:val="none" w:sz="0" w:space="12" w:color="auto"/>
                    <w:bottom w:val="none" w:sz="0" w:space="0" w:color="auto"/>
                    <w:right w:val="single" w:sz="18" w:space="6" w:color="D4D0C8"/>
                  </w:divBdr>
                </w:div>
                <w:div w:id="456144156">
                  <w:marLeft w:val="0"/>
                  <w:marRight w:val="0"/>
                  <w:marTop w:val="0"/>
                  <w:marBottom w:val="0"/>
                  <w:divBdr>
                    <w:top w:val="none" w:sz="0" w:space="0" w:color="auto"/>
                    <w:left w:val="none" w:sz="0" w:space="12" w:color="auto"/>
                    <w:bottom w:val="none" w:sz="0" w:space="0" w:color="auto"/>
                    <w:right w:val="single" w:sz="18" w:space="6" w:color="D4D0C8"/>
                  </w:divBdr>
                </w:div>
                <w:div w:id="386490154">
                  <w:marLeft w:val="0"/>
                  <w:marRight w:val="0"/>
                  <w:marTop w:val="0"/>
                  <w:marBottom w:val="0"/>
                  <w:divBdr>
                    <w:top w:val="none" w:sz="0" w:space="0" w:color="auto"/>
                    <w:left w:val="none" w:sz="0" w:space="12" w:color="auto"/>
                    <w:bottom w:val="none" w:sz="0" w:space="0" w:color="auto"/>
                    <w:right w:val="single" w:sz="18" w:space="6" w:color="D4D0C8"/>
                  </w:divBdr>
                </w:div>
                <w:div w:id="56633893">
                  <w:marLeft w:val="0"/>
                  <w:marRight w:val="0"/>
                  <w:marTop w:val="0"/>
                  <w:marBottom w:val="0"/>
                  <w:divBdr>
                    <w:top w:val="none" w:sz="0" w:space="0" w:color="auto"/>
                    <w:left w:val="none" w:sz="0" w:space="12" w:color="auto"/>
                    <w:bottom w:val="none" w:sz="0" w:space="0" w:color="auto"/>
                    <w:right w:val="single" w:sz="18" w:space="6" w:color="D4D0C8"/>
                  </w:divBdr>
                </w:div>
                <w:div w:id="1409694714">
                  <w:marLeft w:val="0"/>
                  <w:marRight w:val="0"/>
                  <w:marTop w:val="0"/>
                  <w:marBottom w:val="0"/>
                  <w:divBdr>
                    <w:top w:val="none" w:sz="0" w:space="0" w:color="auto"/>
                    <w:left w:val="none" w:sz="0" w:space="12" w:color="auto"/>
                    <w:bottom w:val="none" w:sz="0" w:space="0" w:color="auto"/>
                    <w:right w:val="single" w:sz="18" w:space="6" w:color="D4D0C8"/>
                  </w:divBdr>
                </w:div>
                <w:div w:id="1834056371">
                  <w:marLeft w:val="0"/>
                  <w:marRight w:val="0"/>
                  <w:marTop w:val="0"/>
                  <w:marBottom w:val="0"/>
                  <w:divBdr>
                    <w:top w:val="none" w:sz="0" w:space="0" w:color="auto"/>
                    <w:left w:val="none" w:sz="0" w:space="12" w:color="auto"/>
                    <w:bottom w:val="none" w:sz="0" w:space="0" w:color="auto"/>
                    <w:right w:val="single" w:sz="18" w:space="6" w:color="D4D0C8"/>
                  </w:divBdr>
                </w:div>
                <w:div w:id="1226719675">
                  <w:marLeft w:val="0"/>
                  <w:marRight w:val="0"/>
                  <w:marTop w:val="0"/>
                  <w:marBottom w:val="0"/>
                  <w:divBdr>
                    <w:top w:val="none" w:sz="0" w:space="0" w:color="auto"/>
                    <w:left w:val="none" w:sz="0" w:space="12" w:color="auto"/>
                    <w:bottom w:val="none" w:sz="0" w:space="0" w:color="auto"/>
                    <w:right w:val="single" w:sz="18" w:space="6" w:color="D4D0C8"/>
                  </w:divBdr>
                </w:div>
                <w:div w:id="779377521">
                  <w:marLeft w:val="0"/>
                  <w:marRight w:val="0"/>
                  <w:marTop w:val="0"/>
                  <w:marBottom w:val="0"/>
                  <w:divBdr>
                    <w:top w:val="none" w:sz="0" w:space="0" w:color="auto"/>
                    <w:left w:val="none" w:sz="0" w:space="12" w:color="auto"/>
                    <w:bottom w:val="none" w:sz="0" w:space="0" w:color="auto"/>
                    <w:right w:val="single" w:sz="18" w:space="6" w:color="D4D0C8"/>
                  </w:divBdr>
                </w:div>
                <w:div w:id="411049399">
                  <w:marLeft w:val="0"/>
                  <w:marRight w:val="0"/>
                  <w:marTop w:val="0"/>
                  <w:marBottom w:val="0"/>
                  <w:divBdr>
                    <w:top w:val="none" w:sz="0" w:space="0" w:color="auto"/>
                    <w:left w:val="none" w:sz="0" w:space="12" w:color="auto"/>
                    <w:bottom w:val="none" w:sz="0" w:space="0" w:color="auto"/>
                    <w:right w:val="single" w:sz="18" w:space="6" w:color="D4D0C8"/>
                  </w:divBdr>
                </w:div>
                <w:div w:id="2118480376">
                  <w:marLeft w:val="0"/>
                  <w:marRight w:val="0"/>
                  <w:marTop w:val="0"/>
                  <w:marBottom w:val="0"/>
                  <w:divBdr>
                    <w:top w:val="none" w:sz="0" w:space="0" w:color="auto"/>
                    <w:left w:val="none" w:sz="0" w:space="12" w:color="auto"/>
                    <w:bottom w:val="none" w:sz="0" w:space="0" w:color="auto"/>
                    <w:right w:val="single" w:sz="18" w:space="6" w:color="D4D0C8"/>
                  </w:divBdr>
                </w:div>
                <w:div w:id="1483086116">
                  <w:marLeft w:val="0"/>
                  <w:marRight w:val="0"/>
                  <w:marTop w:val="0"/>
                  <w:marBottom w:val="0"/>
                  <w:divBdr>
                    <w:top w:val="none" w:sz="0" w:space="0" w:color="auto"/>
                    <w:left w:val="none" w:sz="0" w:space="12" w:color="auto"/>
                    <w:bottom w:val="none" w:sz="0" w:space="0" w:color="auto"/>
                    <w:right w:val="single" w:sz="18" w:space="6" w:color="D4D0C8"/>
                  </w:divBdr>
                </w:div>
                <w:div w:id="2050567508">
                  <w:marLeft w:val="0"/>
                  <w:marRight w:val="0"/>
                  <w:marTop w:val="0"/>
                  <w:marBottom w:val="0"/>
                  <w:divBdr>
                    <w:top w:val="none" w:sz="0" w:space="0" w:color="auto"/>
                    <w:left w:val="none" w:sz="0" w:space="12" w:color="auto"/>
                    <w:bottom w:val="none" w:sz="0" w:space="0" w:color="auto"/>
                    <w:right w:val="single" w:sz="18" w:space="6" w:color="D4D0C8"/>
                  </w:divBdr>
                </w:div>
                <w:div w:id="5718611">
                  <w:marLeft w:val="0"/>
                  <w:marRight w:val="0"/>
                  <w:marTop w:val="0"/>
                  <w:marBottom w:val="0"/>
                  <w:divBdr>
                    <w:top w:val="none" w:sz="0" w:space="0" w:color="auto"/>
                    <w:left w:val="none" w:sz="0" w:space="12" w:color="auto"/>
                    <w:bottom w:val="none" w:sz="0" w:space="0" w:color="auto"/>
                    <w:right w:val="single" w:sz="18" w:space="6" w:color="D4D0C8"/>
                  </w:divBdr>
                </w:div>
                <w:div w:id="366419103">
                  <w:marLeft w:val="0"/>
                  <w:marRight w:val="0"/>
                  <w:marTop w:val="0"/>
                  <w:marBottom w:val="0"/>
                  <w:divBdr>
                    <w:top w:val="none" w:sz="0" w:space="0" w:color="auto"/>
                    <w:left w:val="none" w:sz="0" w:space="12" w:color="auto"/>
                    <w:bottom w:val="none" w:sz="0" w:space="0" w:color="auto"/>
                    <w:right w:val="single" w:sz="18" w:space="6" w:color="D4D0C8"/>
                  </w:divBdr>
                </w:div>
                <w:div w:id="504172749">
                  <w:marLeft w:val="0"/>
                  <w:marRight w:val="0"/>
                  <w:marTop w:val="0"/>
                  <w:marBottom w:val="0"/>
                  <w:divBdr>
                    <w:top w:val="none" w:sz="0" w:space="0" w:color="auto"/>
                    <w:left w:val="none" w:sz="0" w:space="12" w:color="auto"/>
                    <w:bottom w:val="none" w:sz="0" w:space="0" w:color="auto"/>
                    <w:right w:val="single" w:sz="18" w:space="6" w:color="D4D0C8"/>
                  </w:divBdr>
                </w:div>
                <w:div w:id="246422696">
                  <w:marLeft w:val="0"/>
                  <w:marRight w:val="0"/>
                  <w:marTop w:val="0"/>
                  <w:marBottom w:val="0"/>
                  <w:divBdr>
                    <w:top w:val="none" w:sz="0" w:space="0" w:color="auto"/>
                    <w:left w:val="none" w:sz="0" w:space="12" w:color="auto"/>
                    <w:bottom w:val="none" w:sz="0" w:space="0" w:color="auto"/>
                    <w:right w:val="single" w:sz="18" w:space="6" w:color="D4D0C8"/>
                  </w:divBdr>
                </w:div>
                <w:div w:id="1495032228">
                  <w:marLeft w:val="0"/>
                  <w:marRight w:val="0"/>
                  <w:marTop w:val="0"/>
                  <w:marBottom w:val="0"/>
                  <w:divBdr>
                    <w:top w:val="none" w:sz="0" w:space="0" w:color="auto"/>
                    <w:left w:val="none" w:sz="0" w:space="12" w:color="auto"/>
                    <w:bottom w:val="none" w:sz="0" w:space="0" w:color="auto"/>
                    <w:right w:val="single" w:sz="18" w:space="6" w:color="D4D0C8"/>
                  </w:divBdr>
                </w:div>
                <w:div w:id="1971208535">
                  <w:marLeft w:val="0"/>
                  <w:marRight w:val="0"/>
                  <w:marTop w:val="0"/>
                  <w:marBottom w:val="0"/>
                  <w:divBdr>
                    <w:top w:val="none" w:sz="0" w:space="0" w:color="auto"/>
                    <w:left w:val="none" w:sz="0" w:space="12" w:color="auto"/>
                    <w:bottom w:val="none" w:sz="0" w:space="0" w:color="auto"/>
                    <w:right w:val="single" w:sz="18" w:space="6" w:color="D4D0C8"/>
                  </w:divBdr>
                </w:div>
                <w:div w:id="900138546">
                  <w:marLeft w:val="0"/>
                  <w:marRight w:val="0"/>
                  <w:marTop w:val="0"/>
                  <w:marBottom w:val="0"/>
                  <w:divBdr>
                    <w:top w:val="none" w:sz="0" w:space="0" w:color="auto"/>
                    <w:left w:val="none" w:sz="0" w:space="12" w:color="auto"/>
                    <w:bottom w:val="none" w:sz="0" w:space="0" w:color="auto"/>
                    <w:right w:val="single" w:sz="18" w:space="6" w:color="D4D0C8"/>
                  </w:divBdr>
                </w:div>
                <w:div w:id="1194996687">
                  <w:marLeft w:val="0"/>
                  <w:marRight w:val="0"/>
                  <w:marTop w:val="0"/>
                  <w:marBottom w:val="0"/>
                  <w:divBdr>
                    <w:top w:val="none" w:sz="0" w:space="0" w:color="auto"/>
                    <w:left w:val="none" w:sz="0" w:space="12" w:color="auto"/>
                    <w:bottom w:val="none" w:sz="0" w:space="0" w:color="auto"/>
                    <w:right w:val="single" w:sz="18" w:space="6" w:color="D4D0C8"/>
                  </w:divBdr>
                </w:div>
                <w:div w:id="590429064">
                  <w:marLeft w:val="0"/>
                  <w:marRight w:val="0"/>
                  <w:marTop w:val="0"/>
                  <w:marBottom w:val="0"/>
                  <w:divBdr>
                    <w:top w:val="none" w:sz="0" w:space="0" w:color="auto"/>
                    <w:left w:val="none" w:sz="0" w:space="12" w:color="auto"/>
                    <w:bottom w:val="none" w:sz="0" w:space="0" w:color="auto"/>
                    <w:right w:val="single" w:sz="18" w:space="6" w:color="D4D0C8"/>
                  </w:divBdr>
                </w:div>
                <w:div w:id="1562448036">
                  <w:marLeft w:val="0"/>
                  <w:marRight w:val="0"/>
                  <w:marTop w:val="0"/>
                  <w:marBottom w:val="0"/>
                  <w:divBdr>
                    <w:top w:val="none" w:sz="0" w:space="0" w:color="auto"/>
                    <w:left w:val="none" w:sz="0" w:space="12" w:color="auto"/>
                    <w:bottom w:val="none" w:sz="0" w:space="0" w:color="auto"/>
                    <w:right w:val="single" w:sz="18" w:space="6" w:color="D4D0C8"/>
                  </w:divBdr>
                </w:div>
                <w:div w:id="1594900073">
                  <w:marLeft w:val="0"/>
                  <w:marRight w:val="0"/>
                  <w:marTop w:val="0"/>
                  <w:marBottom w:val="0"/>
                  <w:divBdr>
                    <w:top w:val="none" w:sz="0" w:space="0" w:color="auto"/>
                    <w:left w:val="none" w:sz="0" w:space="12" w:color="auto"/>
                    <w:bottom w:val="none" w:sz="0" w:space="0" w:color="auto"/>
                    <w:right w:val="single" w:sz="18" w:space="6" w:color="D4D0C8"/>
                  </w:divBdr>
                </w:div>
                <w:div w:id="1400639228">
                  <w:marLeft w:val="0"/>
                  <w:marRight w:val="0"/>
                  <w:marTop w:val="0"/>
                  <w:marBottom w:val="0"/>
                  <w:divBdr>
                    <w:top w:val="none" w:sz="0" w:space="0" w:color="auto"/>
                    <w:left w:val="none" w:sz="0" w:space="12" w:color="auto"/>
                    <w:bottom w:val="none" w:sz="0" w:space="0" w:color="auto"/>
                    <w:right w:val="single" w:sz="18" w:space="6" w:color="D4D0C8"/>
                  </w:divBdr>
                </w:div>
                <w:div w:id="1745570739">
                  <w:marLeft w:val="0"/>
                  <w:marRight w:val="0"/>
                  <w:marTop w:val="0"/>
                  <w:marBottom w:val="0"/>
                  <w:divBdr>
                    <w:top w:val="none" w:sz="0" w:space="0" w:color="auto"/>
                    <w:left w:val="none" w:sz="0" w:space="12" w:color="auto"/>
                    <w:bottom w:val="none" w:sz="0" w:space="0" w:color="auto"/>
                    <w:right w:val="single" w:sz="18" w:space="6" w:color="D4D0C8"/>
                  </w:divBdr>
                </w:div>
                <w:div w:id="1054237676">
                  <w:marLeft w:val="0"/>
                  <w:marRight w:val="0"/>
                  <w:marTop w:val="0"/>
                  <w:marBottom w:val="0"/>
                  <w:divBdr>
                    <w:top w:val="none" w:sz="0" w:space="0" w:color="auto"/>
                    <w:left w:val="none" w:sz="0" w:space="12" w:color="auto"/>
                    <w:bottom w:val="none" w:sz="0" w:space="0" w:color="auto"/>
                    <w:right w:val="single" w:sz="18" w:space="6" w:color="D4D0C8"/>
                  </w:divBdr>
                </w:div>
                <w:div w:id="2054185586">
                  <w:marLeft w:val="0"/>
                  <w:marRight w:val="0"/>
                  <w:marTop w:val="0"/>
                  <w:marBottom w:val="0"/>
                  <w:divBdr>
                    <w:top w:val="none" w:sz="0" w:space="0" w:color="auto"/>
                    <w:left w:val="none" w:sz="0" w:space="12" w:color="auto"/>
                    <w:bottom w:val="none" w:sz="0" w:space="0" w:color="auto"/>
                    <w:right w:val="single" w:sz="18" w:space="6" w:color="D4D0C8"/>
                  </w:divBdr>
                </w:div>
                <w:div w:id="1128468823">
                  <w:marLeft w:val="0"/>
                  <w:marRight w:val="0"/>
                  <w:marTop w:val="0"/>
                  <w:marBottom w:val="0"/>
                  <w:divBdr>
                    <w:top w:val="none" w:sz="0" w:space="0" w:color="auto"/>
                    <w:left w:val="none" w:sz="0" w:space="12" w:color="auto"/>
                    <w:bottom w:val="none" w:sz="0" w:space="0" w:color="auto"/>
                    <w:right w:val="single" w:sz="18" w:space="6" w:color="D4D0C8"/>
                  </w:divBdr>
                </w:div>
                <w:div w:id="1309245326">
                  <w:marLeft w:val="0"/>
                  <w:marRight w:val="0"/>
                  <w:marTop w:val="0"/>
                  <w:marBottom w:val="0"/>
                  <w:divBdr>
                    <w:top w:val="none" w:sz="0" w:space="0" w:color="auto"/>
                    <w:left w:val="none" w:sz="0" w:space="12" w:color="auto"/>
                    <w:bottom w:val="none" w:sz="0" w:space="0" w:color="auto"/>
                    <w:right w:val="single" w:sz="18" w:space="6" w:color="D4D0C8"/>
                  </w:divBdr>
                </w:div>
                <w:div w:id="39408868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84169172">
      <w:bodyDiv w:val="1"/>
      <w:marLeft w:val="0"/>
      <w:marRight w:val="0"/>
      <w:marTop w:val="0"/>
      <w:marBottom w:val="0"/>
      <w:divBdr>
        <w:top w:val="none" w:sz="0" w:space="0" w:color="auto"/>
        <w:left w:val="none" w:sz="0" w:space="0" w:color="auto"/>
        <w:bottom w:val="none" w:sz="0" w:space="0" w:color="auto"/>
        <w:right w:val="none" w:sz="0" w:space="0" w:color="auto"/>
      </w:divBdr>
    </w:div>
    <w:div w:id="1791439854">
      <w:bodyDiv w:val="1"/>
      <w:marLeft w:val="0"/>
      <w:marRight w:val="0"/>
      <w:marTop w:val="0"/>
      <w:marBottom w:val="0"/>
      <w:divBdr>
        <w:top w:val="none" w:sz="0" w:space="0" w:color="auto"/>
        <w:left w:val="none" w:sz="0" w:space="0" w:color="auto"/>
        <w:bottom w:val="none" w:sz="0" w:space="0" w:color="auto"/>
        <w:right w:val="none" w:sz="0" w:space="0" w:color="auto"/>
      </w:divBdr>
    </w:div>
    <w:div w:id="1978411680">
      <w:bodyDiv w:val="1"/>
      <w:marLeft w:val="0"/>
      <w:marRight w:val="0"/>
      <w:marTop w:val="0"/>
      <w:marBottom w:val="0"/>
      <w:divBdr>
        <w:top w:val="none" w:sz="0" w:space="0" w:color="auto"/>
        <w:left w:val="none" w:sz="0" w:space="0" w:color="auto"/>
        <w:bottom w:val="none" w:sz="0" w:space="0" w:color="auto"/>
        <w:right w:val="none" w:sz="0" w:space="0" w:color="auto"/>
      </w:divBdr>
    </w:div>
    <w:div w:id="2004158127">
      <w:bodyDiv w:val="1"/>
      <w:marLeft w:val="0"/>
      <w:marRight w:val="0"/>
      <w:marTop w:val="0"/>
      <w:marBottom w:val="0"/>
      <w:divBdr>
        <w:top w:val="none" w:sz="0" w:space="0" w:color="auto"/>
        <w:left w:val="none" w:sz="0" w:space="0" w:color="auto"/>
        <w:bottom w:val="none" w:sz="0" w:space="0" w:color="auto"/>
        <w:right w:val="none" w:sz="0" w:space="0" w:color="auto"/>
      </w:divBdr>
      <w:divsChild>
        <w:div w:id="372583111">
          <w:marLeft w:val="0"/>
          <w:marRight w:val="0"/>
          <w:marTop w:val="0"/>
          <w:marBottom w:val="0"/>
          <w:divBdr>
            <w:top w:val="none" w:sz="0" w:space="0" w:color="auto"/>
            <w:left w:val="none" w:sz="0" w:space="0" w:color="auto"/>
            <w:bottom w:val="none" w:sz="0" w:space="0" w:color="auto"/>
            <w:right w:val="none" w:sz="0" w:space="0" w:color="auto"/>
          </w:divBdr>
          <w:divsChild>
            <w:div w:id="248000457">
              <w:marLeft w:val="0"/>
              <w:marRight w:val="0"/>
              <w:marTop w:val="0"/>
              <w:marBottom w:val="0"/>
              <w:divBdr>
                <w:top w:val="none" w:sz="0" w:space="0" w:color="auto"/>
                <w:left w:val="none" w:sz="0" w:space="0" w:color="auto"/>
                <w:bottom w:val="none" w:sz="0" w:space="0" w:color="auto"/>
                <w:right w:val="none" w:sz="0" w:space="0" w:color="auto"/>
              </w:divBdr>
            </w:div>
            <w:div w:id="1673213729">
              <w:marLeft w:val="0"/>
              <w:marRight w:val="0"/>
              <w:marTop w:val="0"/>
              <w:marBottom w:val="0"/>
              <w:divBdr>
                <w:top w:val="none" w:sz="0" w:space="0" w:color="auto"/>
                <w:left w:val="none" w:sz="0" w:space="0" w:color="auto"/>
                <w:bottom w:val="none" w:sz="0" w:space="0" w:color="auto"/>
                <w:right w:val="none" w:sz="0" w:space="0" w:color="auto"/>
              </w:divBdr>
              <w:divsChild>
                <w:div w:id="2023969370">
                  <w:marLeft w:val="0"/>
                  <w:marRight w:val="0"/>
                  <w:marTop w:val="0"/>
                  <w:marBottom w:val="0"/>
                  <w:divBdr>
                    <w:top w:val="none" w:sz="0" w:space="0" w:color="auto"/>
                    <w:left w:val="none" w:sz="0" w:space="0" w:color="auto"/>
                    <w:bottom w:val="none" w:sz="0" w:space="0" w:color="auto"/>
                    <w:right w:val="none" w:sz="0" w:space="0" w:color="auto"/>
                  </w:divBdr>
                  <w:divsChild>
                    <w:div w:id="10413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1297">
              <w:marLeft w:val="0"/>
              <w:marRight w:val="0"/>
              <w:marTop w:val="0"/>
              <w:marBottom w:val="0"/>
              <w:divBdr>
                <w:top w:val="none" w:sz="0" w:space="0" w:color="auto"/>
                <w:left w:val="none" w:sz="0" w:space="0" w:color="auto"/>
                <w:bottom w:val="none" w:sz="0" w:space="0" w:color="auto"/>
                <w:right w:val="none" w:sz="0" w:space="0" w:color="auto"/>
              </w:divBdr>
            </w:div>
          </w:divsChild>
        </w:div>
        <w:div w:id="1177381796">
          <w:marLeft w:val="0"/>
          <w:marRight w:val="0"/>
          <w:marTop w:val="0"/>
          <w:marBottom w:val="0"/>
          <w:divBdr>
            <w:top w:val="none" w:sz="0" w:space="0" w:color="auto"/>
            <w:left w:val="none" w:sz="0" w:space="0" w:color="auto"/>
            <w:bottom w:val="none" w:sz="0" w:space="0" w:color="auto"/>
            <w:right w:val="none" w:sz="0" w:space="0" w:color="auto"/>
          </w:divBdr>
          <w:divsChild>
            <w:div w:id="747313210">
              <w:marLeft w:val="0"/>
              <w:marRight w:val="0"/>
              <w:marTop w:val="0"/>
              <w:marBottom w:val="0"/>
              <w:divBdr>
                <w:top w:val="none" w:sz="0" w:space="0" w:color="auto"/>
                <w:left w:val="none" w:sz="0" w:space="0" w:color="auto"/>
                <w:bottom w:val="none" w:sz="0" w:space="0" w:color="auto"/>
                <w:right w:val="none" w:sz="0" w:space="0" w:color="auto"/>
              </w:divBdr>
            </w:div>
            <w:div w:id="1708331334">
              <w:marLeft w:val="0"/>
              <w:marRight w:val="0"/>
              <w:marTop w:val="0"/>
              <w:marBottom w:val="0"/>
              <w:divBdr>
                <w:top w:val="none" w:sz="0" w:space="0" w:color="auto"/>
                <w:left w:val="none" w:sz="0" w:space="0" w:color="auto"/>
                <w:bottom w:val="none" w:sz="0" w:space="0" w:color="auto"/>
                <w:right w:val="none" w:sz="0" w:space="0" w:color="auto"/>
              </w:divBdr>
              <w:divsChild>
                <w:div w:id="330331013">
                  <w:marLeft w:val="0"/>
                  <w:marRight w:val="0"/>
                  <w:marTop w:val="0"/>
                  <w:marBottom w:val="0"/>
                  <w:divBdr>
                    <w:top w:val="none" w:sz="0" w:space="0" w:color="auto"/>
                    <w:left w:val="none" w:sz="0" w:space="0" w:color="auto"/>
                    <w:bottom w:val="none" w:sz="0" w:space="0" w:color="auto"/>
                    <w:right w:val="none" w:sz="0" w:space="0" w:color="auto"/>
                  </w:divBdr>
                  <w:divsChild>
                    <w:div w:id="2146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5315">
              <w:marLeft w:val="0"/>
              <w:marRight w:val="0"/>
              <w:marTop w:val="0"/>
              <w:marBottom w:val="0"/>
              <w:divBdr>
                <w:top w:val="none" w:sz="0" w:space="0" w:color="auto"/>
                <w:left w:val="none" w:sz="0" w:space="0" w:color="auto"/>
                <w:bottom w:val="none" w:sz="0" w:space="0" w:color="auto"/>
                <w:right w:val="none" w:sz="0" w:space="0" w:color="auto"/>
              </w:divBdr>
            </w:div>
          </w:divsChild>
        </w:div>
        <w:div w:id="896818997">
          <w:marLeft w:val="0"/>
          <w:marRight w:val="0"/>
          <w:marTop w:val="0"/>
          <w:marBottom w:val="0"/>
          <w:divBdr>
            <w:top w:val="none" w:sz="0" w:space="0" w:color="auto"/>
            <w:left w:val="none" w:sz="0" w:space="0" w:color="auto"/>
            <w:bottom w:val="none" w:sz="0" w:space="0" w:color="auto"/>
            <w:right w:val="none" w:sz="0" w:space="0" w:color="auto"/>
          </w:divBdr>
          <w:divsChild>
            <w:div w:id="1323579064">
              <w:marLeft w:val="0"/>
              <w:marRight w:val="0"/>
              <w:marTop w:val="0"/>
              <w:marBottom w:val="0"/>
              <w:divBdr>
                <w:top w:val="none" w:sz="0" w:space="0" w:color="auto"/>
                <w:left w:val="none" w:sz="0" w:space="0" w:color="auto"/>
                <w:bottom w:val="none" w:sz="0" w:space="0" w:color="auto"/>
                <w:right w:val="none" w:sz="0" w:space="0" w:color="auto"/>
              </w:divBdr>
            </w:div>
            <w:div w:id="2013214943">
              <w:marLeft w:val="0"/>
              <w:marRight w:val="0"/>
              <w:marTop w:val="0"/>
              <w:marBottom w:val="0"/>
              <w:divBdr>
                <w:top w:val="none" w:sz="0" w:space="0" w:color="auto"/>
                <w:left w:val="none" w:sz="0" w:space="0" w:color="auto"/>
                <w:bottom w:val="none" w:sz="0" w:space="0" w:color="auto"/>
                <w:right w:val="none" w:sz="0" w:space="0" w:color="auto"/>
              </w:divBdr>
              <w:divsChild>
                <w:div w:id="1397583739">
                  <w:marLeft w:val="0"/>
                  <w:marRight w:val="0"/>
                  <w:marTop w:val="0"/>
                  <w:marBottom w:val="0"/>
                  <w:divBdr>
                    <w:top w:val="none" w:sz="0" w:space="0" w:color="auto"/>
                    <w:left w:val="none" w:sz="0" w:space="0" w:color="auto"/>
                    <w:bottom w:val="none" w:sz="0" w:space="0" w:color="auto"/>
                    <w:right w:val="none" w:sz="0" w:space="0" w:color="auto"/>
                  </w:divBdr>
                  <w:divsChild>
                    <w:div w:id="10329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709">
              <w:marLeft w:val="0"/>
              <w:marRight w:val="0"/>
              <w:marTop w:val="0"/>
              <w:marBottom w:val="0"/>
              <w:divBdr>
                <w:top w:val="none" w:sz="0" w:space="0" w:color="auto"/>
                <w:left w:val="none" w:sz="0" w:space="0" w:color="auto"/>
                <w:bottom w:val="none" w:sz="0" w:space="0" w:color="auto"/>
                <w:right w:val="none" w:sz="0" w:space="0" w:color="auto"/>
              </w:divBdr>
            </w:div>
          </w:divsChild>
        </w:div>
        <w:div w:id="1213611470">
          <w:marLeft w:val="0"/>
          <w:marRight w:val="0"/>
          <w:marTop w:val="0"/>
          <w:marBottom w:val="0"/>
          <w:divBdr>
            <w:top w:val="none" w:sz="0" w:space="0" w:color="auto"/>
            <w:left w:val="none" w:sz="0" w:space="0" w:color="auto"/>
            <w:bottom w:val="none" w:sz="0" w:space="0" w:color="auto"/>
            <w:right w:val="none" w:sz="0" w:space="0" w:color="auto"/>
          </w:divBdr>
          <w:divsChild>
            <w:div w:id="571622798">
              <w:marLeft w:val="0"/>
              <w:marRight w:val="0"/>
              <w:marTop w:val="0"/>
              <w:marBottom w:val="0"/>
              <w:divBdr>
                <w:top w:val="none" w:sz="0" w:space="0" w:color="auto"/>
                <w:left w:val="none" w:sz="0" w:space="0" w:color="auto"/>
                <w:bottom w:val="none" w:sz="0" w:space="0" w:color="auto"/>
                <w:right w:val="none" w:sz="0" w:space="0" w:color="auto"/>
              </w:divBdr>
            </w:div>
            <w:div w:id="1975595351">
              <w:marLeft w:val="0"/>
              <w:marRight w:val="0"/>
              <w:marTop w:val="0"/>
              <w:marBottom w:val="0"/>
              <w:divBdr>
                <w:top w:val="none" w:sz="0" w:space="0" w:color="auto"/>
                <w:left w:val="none" w:sz="0" w:space="0" w:color="auto"/>
                <w:bottom w:val="none" w:sz="0" w:space="0" w:color="auto"/>
                <w:right w:val="none" w:sz="0" w:space="0" w:color="auto"/>
              </w:divBdr>
              <w:divsChild>
                <w:div w:id="969630453">
                  <w:marLeft w:val="0"/>
                  <w:marRight w:val="0"/>
                  <w:marTop w:val="0"/>
                  <w:marBottom w:val="0"/>
                  <w:divBdr>
                    <w:top w:val="none" w:sz="0" w:space="0" w:color="auto"/>
                    <w:left w:val="none" w:sz="0" w:space="0" w:color="auto"/>
                    <w:bottom w:val="none" w:sz="0" w:space="0" w:color="auto"/>
                    <w:right w:val="none" w:sz="0" w:space="0" w:color="auto"/>
                  </w:divBdr>
                  <w:divsChild>
                    <w:div w:id="18326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486">
              <w:marLeft w:val="0"/>
              <w:marRight w:val="0"/>
              <w:marTop w:val="0"/>
              <w:marBottom w:val="0"/>
              <w:divBdr>
                <w:top w:val="none" w:sz="0" w:space="0" w:color="auto"/>
                <w:left w:val="none" w:sz="0" w:space="0" w:color="auto"/>
                <w:bottom w:val="none" w:sz="0" w:space="0" w:color="auto"/>
                <w:right w:val="none" w:sz="0" w:space="0" w:color="auto"/>
              </w:divBdr>
            </w:div>
          </w:divsChild>
        </w:div>
        <w:div w:id="1150556197">
          <w:marLeft w:val="0"/>
          <w:marRight w:val="0"/>
          <w:marTop w:val="0"/>
          <w:marBottom w:val="0"/>
          <w:divBdr>
            <w:top w:val="none" w:sz="0" w:space="0" w:color="auto"/>
            <w:left w:val="none" w:sz="0" w:space="0" w:color="auto"/>
            <w:bottom w:val="none" w:sz="0" w:space="0" w:color="auto"/>
            <w:right w:val="none" w:sz="0" w:space="0" w:color="auto"/>
          </w:divBdr>
          <w:divsChild>
            <w:div w:id="183524260">
              <w:marLeft w:val="0"/>
              <w:marRight w:val="0"/>
              <w:marTop w:val="0"/>
              <w:marBottom w:val="0"/>
              <w:divBdr>
                <w:top w:val="none" w:sz="0" w:space="0" w:color="auto"/>
                <w:left w:val="none" w:sz="0" w:space="0" w:color="auto"/>
                <w:bottom w:val="none" w:sz="0" w:space="0" w:color="auto"/>
                <w:right w:val="none" w:sz="0" w:space="0" w:color="auto"/>
              </w:divBdr>
            </w:div>
            <w:div w:id="1980726300">
              <w:marLeft w:val="0"/>
              <w:marRight w:val="0"/>
              <w:marTop w:val="0"/>
              <w:marBottom w:val="0"/>
              <w:divBdr>
                <w:top w:val="none" w:sz="0" w:space="0" w:color="auto"/>
                <w:left w:val="none" w:sz="0" w:space="0" w:color="auto"/>
                <w:bottom w:val="none" w:sz="0" w:space="0" w:color="auto"/>
                <w:right w:val="none" w:sz="0" w:space="0" w:color="auto"/>
              </w:divBdr>
              <w:divsChild>
                <w:div w:id="1513686763">
                  <w:marLeft w:val="0"/>
                  <w:marRight w:val="0"/>
                  <w:marTop w:val="0"/>
                  <w:marBottom w:val="0"/>
                  <w:divBdr>
                    <w:top w:val="none" w:sz="0" w:space="0" w:color="auto"/>
                    <w:left w:val="none" w:sz="0" w:space="0" w:color="auto"/>
                    <w:bottom w:val="none" w:sz="0" w:space="0" w:color="auto"/>
                    <w:right w:val="none" w:sz="0" w:space="0" w:color="auto"/>
                  </w:divBdr>
                  <w:divsChild>
                    <w:div w:id="8790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6648">
              <w:marLeft w:val="0"/>
              <w:marRight w:val="0"/>
              <w:marTop w:val="0"/>
              <w:marBottom w:val="0"/>
              <w:divBdr>
                <w:top w:val="none" w:sz="0" w:space="0" w:color="auto"/>
                <w:left w:val="none" w:sz="0" w:space="0" w:color="auto"/>
                <w:bottom w:val="none" w:sz="0" w:space="0" w:color="auto"/>
                <w:right w:val="none" w:sz="0" w:space="0" w:color="auto"/>
              </w:divBdr>
            </w:div>
          </w:divsChild>
        </w:div>
        <w:div w:id="1030230664">
          <w:marLeft w:val="0"/>
          <w:marRight w:val="0"/>
          <w:marTop w:val="0"/>
          <w:marBottom w:val="0"/>
          <w:divBdr>
            <w:top w:val="none" w:sz="0" w:space="0" w:color="auto"/>
            <w:left w:val="none" w:sz="0" w:space="0" w:color="auto"/>
            <w:bottom w:val="none" w:sz="0" w:space="0" w:color="auto"/>
            <w:right w:val="none" w:sz="0" w:space="0" w:color="auto"/>
          </w:divBdr>
          <w:divsChild>
            <w:div w:id="1378512344">
              <w:marLeft w:val="0"/>
              <w:marRight w:val="0"/>
              <w:marTop w:val="0"/>
              <w:marBottom w:val="0"/>
              <w:divBdr>
                <w:top w:val="none" w:sz="0" w:space="0" w:color="auto"/>
                <w:left w:val="none" w:sz="0" w:space="0" w:color="auto"/>
                <w:bottom w:val="none" w:sz="0" w:space="0" w:color="auto"/>
                <w:right w:val="none" w:sz="0" w:space="0" w:color="auto"/>
              </w:divBdr>
            </w:div>
            <w:div w:id="1295059896">
              <w:marLeft w:val="0"/>
              <w:marRight w:val="0"/>
              <w:marTop w:val="0"/>
              <w:marBottom w:val="0"/>
              <w:divBdr>
                <w:top w:val="none" w:sz="0" w:space="0" w:color="auto"/>
                <w:left w:val="none" w:sz="0" w:space="0" w:color="auto"/>
                <w:bottom w:val="none" w:sz="0" w:space="0" w:color="auto"/>
                <w:right w:val="none" w:sz="0" w:space="0" w:color="auto"/>
              </w:divBdr>
              <w:divsChild>
                <w:div w:id="201207596">
                  <w:marLeft w:val="0"/>
                  <w:marRight w:val="0"/>
                  <w:marTop w:val="0"/>
                  <w:marBottom w:val="0"/>
                  <w:divBdr>
                    <w:top w:val="none" w:sz="0" w:space="0" w:color="auto"/>
                    <w:left w:val="none" w:sz="0" w:space="0" w:color="auto"/>
                    <w:bottom w:val="none" w:sz="0" w:space="0" w:color="auto"/>
                    <w:right w:val="none" w:sz="0" w:space="0" w:color="auto"/>
                  </w:divBdr>
                  <w:divsChild>
                    <w:div w:id="4461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797">
              <w:marLeft w:val="0"/>
              <w:marRight w:val="0"/>
              <w:marTop w:val="0"/>
              <w:marBottom w:val="0"/>
              <w:divBdr>
                <w:top w:val="none" w:sz="0" w:space="0" w:color="auto"/>
                <w:left w:val="none" w:sz="0" w:space="0" w:color="auto"/>
                <w:bottom w:val="none" w:sz="0" w:space="0" w:color="auto"/>
                <w:right w:val="none" w:sz="0" w:space="0" w:color="auto"/>
              </w:divBdr>
            </w:div>
          </w:divsChild>
        </w:div>
        <w:div w:id="186647555">
          <w:marLeft w:val="0"/>
          <w:marRight w:val="0"/>
          <w:marTop w:val="0"/>
          <w:marBottom w:val="0"/>
          <w:divBdr>
            <w:top w:val="none" w:sz="0" w:space="0" w:color="auto"/>
            <w:left w:val="none" w:sz="0" w:space="0" w:color="auto"/>
            <w:bottom w:val="none" w:sz="0" w:space="0" w:color="auto"/>
            <w:right w:val="none" w:sz="0" w:space="0" w:color="auto"/>
          </w:divBdr>
          <w:divsChild>
            <w:div w:id="1904023044">
              <w:marLeft w:val="0"/>
              <w:marRight w:val="0"/>
              <w:marTop w:val="0"/>
              <w:marBottom w:val="0"/>
              <w:divBdr>
                <w:top w:val="none" w:sz="0" w:space="0" w:color="auto"/>
                <w:left w:val="none" w:sz="0" w:space="0" w:color="auto"/>
                <w:bottom w:val="none" w:sz="0" w:space="0" w:color="auto"/>
                <w:right w:val="none" w:sz="0" w:space="0" w:color="auto"/>
              </w:divBdr>
            </w:div>
            <w:div w:id="1994750748">
              <w:marLeft w:val="0"/>
              <w:marRight w:val="0"/>
              <w:marTop w:val="0"/>
              <w:marBottom w:val="0"/>
              <w:divBdr>
                <w:top w:val="none" w:sz="0" w:space="0" w:color="auto"/>
                <w:left w:val="none" w:sz="0" w:space="0" w:color="auto"/>
                <w:bottom w:val="none" w:sz="0" w:space="0" w:color="auto"/>
                <w:right w:val="none" w:sz="0" w:space="0" w:color="auto"/>
              </w:divBdr>
              <w:divsChild>
                <w:div w:id="557591378">
                  <w:marLeft w:val="0"/>
                  <w:marRight w:val="0"/>
                  <w:marTop w:val="0"/>
                  <w:marBottom w:val="0"/>
                  <w:divBdr>
                    <w:top w:val="none" w:sz="0" w:space="0" w:color="auto"/>
                    <w:left w:val="none" w:sz="0" w:space="0" w:color="auto"/>
                    <w:bottom w:val="none" w:sz="0" w:space="0" w:color="auto"/>
                    <w:right w:val="none" w:sz="0" w:space="0" w:color="auto"/>
                  </w:divBdr>
                  <w:divsChild>
                    <w:div w:id="4370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8873">
              <w:marLeft w:val="0"/>
              <w:marRight w:val="0"/>
              <w:marTop w:val="0"/>
              <w:marBottom w:val="0"/>
              <w:divBdr>
                <w:top w:val="none" w:sz="0" w:space="0" w:color="auto"/>
                <w:left w:val="none" w:sz="0" w:space="0" w:color="auto"/>
                <w:bottom w:val="none" w:sz="0" w:space="0" w:color="auto"/>
                <w:right w:val="none" w:sz="0" w:space="0" w:color="auto"/>
              </w:divBdr>
            </w:div>
          </w:divsChild>
        </w:div>
        <w:div w:id="311646049">
          <w:marLeft w:val="0"/>
          <w:marRight w:val="0"/>
          <w:marTop w:val="0"/>
          <w:marBottom w:val="0"/>
          <w:divBdr>
            <w:top w:val="none" w:sz="0" w:space="0" w:color="auto"/>
            <w:left w:val="none" w:sz="0" w:space="0" w:color="auto"/>
            <w:bottom w:val="none" w:sz="0" w:space="0" w:color="auto"/>
            <w:right w:val="none" w:sz="0" w:space="0" w:color="auto"/>
          </w:divBdr>
          <w:divsChild>
            <w:div w:id="2122722610">
              <w:marLeft w:val="0"/>
              <w:marRight w:val="0"/>
              <w:marTop w:val="0"/>
              <w:marBottom w:val="0"/>
              <w:divBdr>
                <w:top w:val="none" w:sz="0" w:space="0" w:color="auto"/>
                <w:left w:val="none" w:sz="0" w:space="0" w:color="auto"/>
                <w:bottom w:val="none" w:sz="0" w:space="0" w:color="auto"/>
                <w:right w:val="none" w:sz="0" w:space="0" w:color="auto"/>
              </w:divBdr>
            </w:div>
            <w:div w:id="72440185">
              <w:marLeft w:val="0"/>
              <w:marRight w:val="0"/>
              <w:marTop w:val="0"/>
              <w:marBottom w:val="0"/>
              <w:divBdr>
                <w:top w:val="none" w:sz="0" w:space="0" w:color="auto"/>
                <w:left w:val="none" w:sz="0" w:space="0" w:color="auto"/>
                <w:bottom w:val="none" w:sz="0" w:space="0" w:color="auto"/>
                <w:right w:val="none" w:sz="0" w:space="0" w:color="auto"/>
              </w:divBdr>
              <w:divsChild>
                <w:div w:id="199904325">
                  <w:marLeft w:val="0"/>
                  <w:marRight w:val="0"/>
                  <w:marTop w:val="0"/>
                  <w:marBottom w:val="0"/>
                  <w:divBdr>
                    <w:top w:val="none" w:sz="0" w:space="0" w:color="auto"/>
                    <w:left w:val="none" w:sz="0" w:space="0" w:color="auto"/>
                    <w:bottom w:val="none" w:sz="0" w:space="0" w:color="auto"/>
                    <w:right w:val="none" w:sz="0" w:space="0" w:color="auto"/>
                  </w:divBdr>
                  <w:divsChild>
                    <w:div w:id="17643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6517">
              <w:marLeft w:val="0"/>
              <w:marRight w:val="0"/>
              <w:marTop w:val="0"/>
              <w:marBottom w:val="0"/>
              <w:divBdr>
                <w:top w:val="none" w:sz="0" w:space="0" w:color="auto"/>
                <w:left w:val="none" w:sz="0" w:space="0" w:color="auto"/>
                <w:bottom w:val="none" w:sz="0" w:space="0" w:color="auto"/>
                <w:right w:val="none" w:sz="0" w:space="0" w:color="auto"/>
              </w:divBdr>
            </w:div>
          </w:divsChild>
        </w:div>
        <w:div w:id="1118529474">
          <w:marLeft w:val="0"/>
          <w:marRight w:val="0"/>
          <w:marTop w:val="0"/>
          <w:marBottom w:val="0"/>
          <w:divBdr>
            <w:top w:val="none" w:sz="0" w:space="0" w:color="auto"/>
            <w:left w:val="none" w:sz="0" w:space="0" w:color="auto"/>
            <w:bottom w:val="none" w:sz="0" w:space="0" w:color="auto"/>
            <w:right w:val="none" w:sz="0" w:space="0" w:color="auto"/>
          </w:divBdr>
          <w:divsChild>
            <w:div w:id="1643578076">
              <w:marLeft w:val="0"/>
              <w:marRight w:val="0"/>
              <w:marTop w:val="0"/>
              <w:marBottom w:val="0"/>
              <w:divBdr>
                <w:top w:val="none" w:sz="0" w:space="0" w:color="auto"/>
                <w:left w:val="none" w:sz="0" w:space="0" w:color="auto"/>
                <w:bottom w:val="none" w:sz="0" w:space="0" w:color="auto"/>
                <w:right w:val="none" w:sz="0" w:space="0" w:color="auto"/>
              </w:divBdr>
            </w:div>
            <w:div w:id="461272761">
              <w:marLeft w:val="0"/>
              <w:marRight w:val="0"/>
              <w:marTop w:val="0"/>
              <w:marBottom w:val="0"/>
              <w:divBdr>
                <w:top w:val="none" w:sz="0" w:space="0" w:color="auto"/>
                <w:left w:val="none" w:sz="0" w:space="0" w:color="auto"/>
                <w:bottom w:val="none" w:sz="0" w:space="0" w:color="auto"/>
                <w:right w:val="none" w:sz="0" w:space="0" w:color="auto"/>
              </w:divBdr>
              <w:divsChild>
                <w:div w:id="1672873071">
                  <w:marLeft w:val="0"/>
                  <w:marRight w:val="0"/>
                  <w:marTop w:val="0"/>
                  <w:marBottom w:val="0"/>
                  <w:divBdr>
                    <w:top w:val="none" w:sz="0" w:space="0" w:color="auto"/>
                    <w:left w:val="none" w:sz="0" w:space="0" w:color="auto"/>
                    <w:bottom w:val="none" w:sz="0" w:space="0" w:color="auto"/>
                    <w:right w:val="none" w:sz="0" w:space="0" w:color="auto"/>
                  </w:divBdr>
                  <w:divsChild>
                    <w:div w:id="10934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3624">
              <w:marLeft w:val="0"/>
              <w:marRight w:val="0"/>
              <w:marTop w:val="0"/>
              <w:marBottom w:val="0"/>
              <w:divBdr>
                <w:top w:val="none" w:sz="0" w:space="0" w:color="auto"/>
                <w:left w:val="none" w:sz="0" w:space="0" w:color="auto"/>
                <w:bottom w:val="none" w:sz="0" w:space="0" w:color="auto"/>
                <w:right w:val="none" w:sz="0" w:space="0" w:color="auto"/>
              </w:divBdr>
            </w:div>
          </w:divsChild>
        </w:div>
        <w:div w:id="796413834">
          <w:marLeft w:val="0"/>
          <w:marRight w:val="0"/>
          <w:marTop w:val="0"/>
          <w:marBottom w:val="0"/>
          <w:divBdr>
            <w:top w:val="none" w:sz="0" w:space="0" w:color="auto"/>
            <w:left w:val="none" w:sz="0" w:space="0" w:color="auto"/>
            <w:bottom w:val="none" w:sz="0" w:space="0" w:color="auto"/>
            <w:right w:val="none" w:sz="0" w:space="0" w:color="auto"/>
          </w:divBdr>
          <w:divsChild>
            <w:div w:id="346297623">
              <w:marLeft w:val="0"/>
              <w:marRight w:val="0"/>
              <w:marTop w:val="0"/>
              <w:marBottom w:val="0"/>
              <w:divBdr>
                <w:top w:val="none" w:sz="0" w:space="0" w:color="auto"/>
                <w:left w:val="none" w:sz="0" w:space="0" w:color="auto"/>
                <w:bottom w:val="none" w:sz="0" w:space="0" w:color="auto"/>
                <w:right w:val="none" w:sz="0" w:space="0" w:color="auto"/>
              </w:divBdr>
            </w:div>
            <w:div w:id="1357385324">
              <w:marLeft w:val="0"/>
              <w:marRight w:val="0"/>
              <w:marTop w:val="0"/>
              <w:marBottom w:val="0"/>
              <w:divBdr>
                <w:top w:val="none" w:sz="0" w:space="0" w:color="auto"/>
                <w:left w:val="none" w:sz="0" w:space="0" w:color="auto"/>
                <w:bottom w:val="none" w:sz="0" w:space="0" w:color="auto"/>
                <w:right w:val="none" w:sz="0" w:space="0" w:color="auto"/>
              </w:divBdr>
              <w:divsChild>
                <w:div w:id="1855418601">
                  <w:marLeft w:val="0"/>
                  <w:marRight w:val="0"/>
                  <w:marTop w:val="0"/>
                  <w:marBottom w:val="0"/>
                  <w:divBdr>
                    <w:top w:val="none" w:sz="0" w:space="0" w:color="auto"/>
                    <w:left w:val="none" w:sz="0" w:space="0" w:color="auto"/>
                    <w:bottom w:val="none" w:sz="0" w:space="0" w:color="auto"/>
                    <w:right w:val="none" w:sz="0" w:space="0" w:color="auto"/>
                  </w:divBdr>
                  <w:divsChild>
                    <w:div w:id="6516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848">
              <w:marLeft w:val="0"/>
              <w:marRight w:val="0"/>
              <w:marTop w:val="0"/>
              <w:marBottom w:val="0"/>
              <w:divBdr>
                <w:top w:val="none" w:sz="0" w:space="0" w:color="auto"/>
                <w:left w:val="none" w:sz="0" w:space="0" w:color="auto"/>
                <w:bottom w:val="none" w:sz="0" w:space="0" w:color="auto"/>
                <w:right w:val="none" w:sz="0" w:space="0" w:color="auto"/>
              </w:divBdr>
            </w:div>
          </w:divsChild>
        </w:div>
        <w:div w:id="2103531036">
          <w:marLeft w:val="0"/>
          <w:marRight w:val="0"/>
          <w:marTop w:val="0"/>
          <w:marBottom w:val="0"/>
          <w:divBdr>
            <w:top w:val="none" w:sz="0" w:space="0" w:color="auto"/>
            <w:left w:val="none" w:sz="0" w:space="0" w:color="auto"/>
            <w:bottom w:val="none" w:sz="0" w:space="0" w:color="auto"/>
            <w:right w:val="none" w:sz="0" w:space="0" w:color="auto"/>
          </w:divBdr>
          <w:divsChild>
            <w:div w:id="1602254653">
              <w:marLeft w:val="0"/>
              <w:marRight w:val="0"/>
              <w:marTop w:val="0"/>
              <w:marBottom w:val="0"/>
              <w:divBdr>
                <w:top w:val="none" w:sz="0" w:space="0" w:color="auto"/>
                <w:left w:val="none" w:sz="0" w:space="0" w:color="auto"/>
                <w:bottom w:val="none" w:sz="0" w:space="0" w:color="auto"/>
                <w:right w:val="none" w:sz="0" w:space="0" w:color="auto"/>
              </w:divBdr>
            </w:div>
            <w:div w:id="1032652206">
              <w:marLeft w:val="0"/>
              <w:marRight w:val="0"/>
              <w:marTop w:val="0"/>
              <w:marBottom w:val="0"/>
              <w:divBdr>
                <w:top w:val="none" w:sz="0" w:space="0" w:color="auto"/>
                <w:left w:val="none" w:sz="0" w:space="0" w:color="auto"/>
                <w:bottom w:val="none" w:sz="0" w:space="0" w:color="auto"/>
                <w:right w:val="none" w:sz="0" w:space="0" w:color="auto"/>
              </w:divBdr>
              <w:divsChild>
                <w:div w:id="1472596641">
                  <w:marLeft w:val="0"/>
                  <w:marRight w:val="0"/>
                  <w:marTop w:val="0"/>
                  <w:marBottom w:val="0"/>
                  <w:divBdr>
                    <w:top w:val="none" w:sz="0" w:space="0" w:color="auto"/>
                    <w:left w:val="none" w:sz="0" w:space="0" w:color="auto"/>
                    <w:bottom w:val="none" w:sz="0" w:space="0" w:color="auto"/>
                    <w:right w:val="none" w:sz="0" w:space="0" w:color="auto"/>
                  </w:divBdr>
                  <w:divsChild>
                    <w:div w:id="1711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617">
              <w:marLeft w:val="0"/>
              <w:marRight w:val="0"/>
              <w:marTop w:val="0"/>
              <w:marBottom w:val="0"/>
              <w:divBdr>
                <w:top w:val="none" w:sz="0" w:space="0" w:color="auto"/>
                <w:left w:val="none" w:sz="0" w:space="0" w:color="auto"/>
                <w:bottom w:val="none" w:sz="0" w:space="0" w:color="auto"/>
                <w:right w:val="none" w:sz="0" w:space="0" w:color="auto"/>
              </w:divBdr>
            </w:div>
          </w:divsChild>
        </w:div>
        <w:div w:id="1087923547">
          <w:marLeft w:val="0"/>
          <w:marRight w:val="0"/>
          <w:marTop w:val="0"/>
          <w:marBottom w:val="0"/>
          <w:divBdr>
            <w:top w:val="none" w:sz="0" w:space="0" w:color="auto"/>
            <w:left w:val="none" w:sz="0" w:space="0" w:color="auto"/>
            <w:bottom w:val="none" w:sz="0" w:space="0" w:color="auto"/>
            <w:right w:val="none" w:sz="0" w:space="0" w:color="auto"/>
          </w:divBdr>
          <w:divsChild>
            <w:div w:id="510218289">
              <w:marLeft w:val="0"/>
              <w:marRight w:val="0"/>
              <w:marTop w:val="0"/>
              <w:marBottom w:val="0"/>
              <w:divBdr>
                <w:top w:val="none" w:sz="0" w:space="0" w:color="auto"/>
                <w:left w:val="none" w:sz="0" w:space="0" w:color="auto"/>
                <w:bottom w:val="none" w:sz="0" w:space="0" w:color="auto"/>
                <w:right w:val="none" w:sz="0" w:space="0" w:color="auto"/>
              </w:divBdr>
            </w:div>
            <w:div w:id="905652435">
              <w:marLeft w:val="0"/>
              <w:marRight w:val="0"/>
              <w:marTop w:val="0"/>
              <w:marBottom w:val="0"/>
              <w:divBdr>
                <w:top w:val="none" w:sz="0" w:space="0" w:color="auto"/>
                <w:left w:val="none" w:sz="0" w:space="0" w:color="auto"/>
                <w:bottom w:val="none" w:sz="0" w:space="0" w:color="auto"/>
                <w:right w:val="none" w:sz="0" w:space="0" w:color="auto"/>
              </w:divBdr>
              <w:divsChild>
                <w:div w:id="84766362">
                  <w:marLeft w:val="0"/>
                  <w:marRight w:val="0"/>
                  <w:marTop w:val="0"/>
                  <w:marBottom w:val="0"/>
                  <w:divBdr>
                    <w:top w:val="none" w:sz="0" w:space="0" w:color="auto"/>
                    <w:left w:val="none" w:sz="0" w:space="0" w:color="auto"/>
                    <w:bottom w:val="none" w:sz="0" w:space="0" w:color="auto"/>
                    <w:right w:val="none" w:sz="0" w:space="0" w:color="auto"/>
                  </w:divBdr>
                  <w:divsChild>
                    <w:div w:id="21433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994">
              <w:marLeft w:val="0"/>
              <w:marRight w:val="0"/>
              <w:marTop w:val="0"/>
              <w:marBottom w:val="0"/>
              <w:divBdr>
                <w:top w:val="none" w:sz="0" w:space="0" w:color="auto"/>
                <w:left w:val="none" w:sz="0" w:space="0" w:color="auto"/>
                <w:bottom w:val="none" w:sz="0" w:space="0" w:color="auto"/>
                <w:right w:val="none" w:sz="0" w:space="0" w:color="auto"/>
              </w:divBdr>
            </w:div>
          </w:divsChild>
        </w:div>
        <w:div w:id="386994652">
          <w:marLeft w:val="0"/>
          <w:marRight w:val="0"/>
          <w:marTop w:val="0"/>
          <w:marBottom w:val="0"/>
          <w:divBdr>
            <w:top w:val="none" w:sz="0" w:space="0" w:color="auto"/>
            <w:left w:val="none" w:sz="0" w:space="0" w:color="auto"/>
            <w:bottom w:val="none" w:sz="0" w:space="0" w:color="auto"/>
            <w:right w:val="none" w:sz="0" w:space="0" w:color="auto"/>
          </w:divBdr>
          <w:divsChild>
            <w:div w:id="851530205">
              <w:marLeft w:val="0"/>
              <w:marRight w:val="0"/>
              <w:marTop w:val="0"/>
              <w:marBottom w:val="0"/>
              <w:divBdr>
                <w:top w:val="none" w:sz="0" w:space="0" w:color="auto"/>
                <w:left w:val="none" w:sz="0" w:space="0" w:color="auto"/>
                <w:bottom w:val="none" w:sz="0" w:space="0" w:color="auto"/>
                <w:right w:val="none" w:sz="0" w:space="0" w:color="auto"/>
              </w:divBdr>
            </w:div>
            <w:div w:id="1902667350">
              <w:marLeft w:val="0"/>
              <w:marRight w:val="0"/>
              <w:marTop w:val="0"/>
              <w:marBottom w:val="0"/>
              <w:divBdr>
                <w:top w:val="none" w:sz="0" w:space="0" w:color="auto"/>
                <w:left w:val="none" w:sz="0" w:space="0" w:color="auto"/>
                <w:bottom w:val="none" w:sz="0" w:space="0" w:color="auto"/>
                <w:right w:val="none" w:sz="0" w:space="0" w:color="auto"/>
              </w:divBdr>
              <w:divsChild>
                <w:div w:id="254870304">
                  <w:marLeft w:val="0"/>
                  <w:marRight w:val="0"/>
                  <w:marTop w:val="0"/>
                  <w:marBottom w:val="0"/>
                  <w:divBdr>
                    <w:top w:val="none" w:sz="0" w:space="0" w:color="auto"/>
                    <w:left w:val="none" w:sz="0" w:space="0" w:color="auto"/>
                    <w:bottom w:val="none" w:sz="0" w:space="0" w:color="auto"/>
                    <w:right w:val="none" w:sz="0" w:space="0" w:color="auto"/>
                  </w:divBdr>
                  <w:divsChild>
                    <w:div w:id="9538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3992">
              <w:marLeft w:val="0"/>
              <w:marRight w:val="0"/>
              <w:marTop w:val="0"/>
              <w:marBottom w:val="0"/>
              <w:divBdr>
                <w:top w:val="none" w:sz="0" w:space="0" w:color="auto"/>
                <w:left w:val="none" w:sz="0" w:space="0" w:color="auto"/>
                <w:bottom w:val="none" w:sz="0" w:space="0" w:color="auto"/>
                <w:right w:val="none" w:sz="0" w:space="0" w:color="auto"/>
              </w:divBdr>
            </w:div>
          </w:divsChild>
        </w:div>
        <w:div w:id="1610354664">
          <w:marLeft w:val="0"/>
          <w:marRight w:val="0"/>
          <w:marTop w:val="0"/>
          <w:marBottom w:val="0"/>
          <w:divBdr>
            <w:top w:val="none" w:sz="0" w:space="0" w:color="auto"/>
            <w:left w:val="none" w:sz="0" w:space="0" w:color="auto"/>
            <w:bottom w:val="none" w:sz="0" w:space="0" w:color="auto"/>
            <w:right w:val="none" w:sz="0" w:space="0" w:color="auto"/>
          </w:divBdr>
          <w:divsChild>
            <w:div w:id="1038970710">
              <w:marLeft w:val="0"/>
              <w:marRight w:val="0"/>
              <w:marTop w:val="0"/>
              <w:marBottom w:val="0"/>
              <w:divBdr>
                <w:top w:val="none" w:sz="0" w:space="0" w:color="auto"/>
                <w:left w:val="none" w:sz="0" w:space="0" w:color="auto"/>
                <w:bottom w:val="none" w:sz="0" w:space="0" w:color="auto"/>
                <w:right w:val="none" w:sz="0" w:space="0" w:color="auto"/>
              </w:divBdr>
            </w:div>
            <w:div w:id="843857933">
              <w:marLeft w:val="0"/>
              <w:marRight w:val="0"/>
              <w:marTop w:val="0"/>
              <w:marBottom w:val="0"/>
              <w:divBdr>
                <w:top w:val="none" w:sz="0" w:space="0" w:color="auto"/>
                <w:left w:val="none" w:sz="0" w:space="0" w:color="auto"/>
                <w:bottom w:val="none" w:sz="0" w:space="0" w:color="auto"/>
                <w:right w:val="none" w:sz="0" w:space="0" w:color="auto"/>
              </w:divBdr>
              <w:divsChild>
                <w:div w:id="1667592765">
                  <w:marLeft w:val="0"/>
                  <w:marRight w:val="0"/>
                  <w:marTop w:val="0"/>
                  <w:marBottom w:val="0"/>
                  <w:divBdr>
                    <w:top w:val="none" w:sz="0" w:space="0" w:color="auto"/>
                    <w:left w:val="none" w:sz="0" w:space="0" w:color="auto"/>
                    <w:bottom w:val="none" w:sz="0" w:space="0" w:color="auto"/>
                    <w:right w:val="none" w:sz="0" w:space="0" w:color="auto"/>
                  </w:divBdr>
                  <w:divsChild>
                    <w:div w:id="17797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904">
              <w:marLeft w:val="0"/>
              <w:marRight w:val="0"/>
              <w:marTop w:val="0"/>
              <w:marBottom w:val="0"/>
              <w:divBdr>
                <w:top w:val="none" w:sz="0" w:space="0" w:color="auto"/>
                <w:left w:val="none" w:sz="0" w:space="0" w:color="auto"/>
                <w:bottom w:val="none" w:sz="0" w:space="0" w:color="auto"/>
                <w:right w:val="none" w:sz="0" w:space="0" w:color="auto"/>
              </w:divBdr>
            </w:div>
          </w:divsChild>
        </w:div>
        <w:div w:id="1500190947">
          <w:marLeft w:val="0"/>
          <w:marRight w:val="0"/>
          <w:marTop w:val="0"/>
          <w:marBottom w:val="0"/>
          <w:divBdr>
            <w:top w:val="none" w:sz="0" w:space="0" w:color="auto"/>
            <w:left w:val="none" w:sz="0" w:space="0" w:color="auto"/>
            <w:bottom w:val="none" w:sz="0" w:space="0" w:color="auto"/>
            <w:right w:val="none" w:sz="0" w:space="0" w:color="auto"/>
          </w:divBdr>
          <w:divsChild>
            <w:div w:id="1312948238">
              <w:marLeft w:val="0"/>
              <w:marRight w:val="0"/>
              <w:marTop w:val="0"/>
              <w:marBottom w:val="0"/>
              <w:divBdr>
                <w:top w:val="none" w:sz="0" w:space="0" w:color="auto"/>
                <w:left w:val="none" w:sz="0" w:space="0" w:color="auto"/>
                <w:bottom w:val="none" w:sz="0" w:space="0" w:color="auto"/>
                <w:right w:val="none" w:sz="0" w:space="0" w:color="auto"/>
              </w:divBdr>
            </w:div>
            <w:div w:id="919680348">
              <w:marLeft w:val="0"/>
              <w:marRight w:val="0"/>
              <w:marTop w:val="0"/>
              <w:marBottom w:val="0"/>
              <w:divBdr>
                <w:top w:val="none" w:sz="0" w:space="0" w:color="auto"/>
                <w:left w:val="none" w:sz="0" w:space="0" w:color="auto"/>
                <w:bottom w:val="none" w:sz="0" w:space="0" w:color="auto"/>
                <w:right w:val="none" w:sz="0" w:space="0" w:color="auto"/>
              </w:divBdr>
              <w:divsChild>
                <w:div w:id="404257145">
                  <w:marLeft w:val="0"/>
                  <w:marRight w:val="0"/>
                  <w:marTop w:val="0"/>
                  <w:marBottom w:val="0"/>
                  <w:divBdr>
                    <w:top w:val="none" w:sz="0" w:space="0" w:color="auto"/>
                    <w:left w:val="none" w:sz="0" w:space="0" w:color="auto"/>
                    <w:bottom w:val="none" w:sz="0" w:space="0" w:color="auto"/>
                    <w:right w:val="none" w:sz="0" w:space="0" w:color="auto"/>
                  </w:divBdr>
                  <w:divsChild>
                    <w:div w:id="5627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1250">
              <w:marLeft w:val="0"/>
              <w:marRight w:val="0"/>
              <w:marTop w:val="0"/>
              <w:marBottom w:val="0"/>
              <w:divBdr>
                <w:top w:val="none" w:sz="0" w:space="0" w:color="auto"/>
                <w:left w:val="none" w:sz="0" w:space="0" w:color="auto"/>
                <w:bottom w:val="none" w:sz="0" w:space="0" w:color="auto"/>
                <w:right w:val="none" w:sz="0" w:space="0" w:color="auto"/>
              </w:divBdr>
            </w:div>
          </w:divsChild>
        </w:div>
        <w:div w:id="1942687353">
          <w:marLeft w:val="0"/>
          <w:marRight w:val="0"/>
          <w:marTop w:val="0"/>
          <w:marBottom w:val="0"/>
          <w:divBdr>
            <w:top w:val="none" w:sz="0" w:space="0" w:color="auto"/>
            <w:left w:val="none" w:sz="0" w:space="0" w:color="auto"/>
            <w:bottom w:val="none" w:sz="0" w:space="0" w:color="auto"/>
            <w:right w:val="none" w:sz="0" w:space="0" w:color="auto"/>
          </w:divBdr>
          <w:divsChild>
            <w:div w:id="854197940">
              <w:marLeft w:val="0"/>
              <w:marRight w:val="0"/>
              <w:marTop w:val="0"/>
              <w:marBottom w:val="0"/>
              <w:divBdr>
                <w:top w:val="none" w:sz="0" w:space="0" w:color="auto"/>
                <w:left w:val="none" w:sz="0" w:space="0" w:color="auto"/>
                <w:bottom w:val="none" w:sz="0" w:space="0" w:color="auto"/>
                <w:right w:val="none" w:sz="0" w:space="0" w:color="auto"/>
              </w:divBdr>
            </w:div>
            <w:div w:id="1030883814">
              <w:marLeft w:val="0"/>
              <w:marRight w:val="0"/>
              <w:marTop w:val="0"/>
              <w:marBottom w:val="0"/>
              <w:divBdr>
                <w:top w:val="none" w:sz="0" w:space="0" w:color="auto"/>
                <w:left w:val="none" w:sz="0" w:space="0" w:color="auto"/>
                <w:bottom w:val="none" w:sz="0" w:space="0" w:color="auto"/>
                <w:right w:val="none" w:sz="0" w:space="0" w:color="auto"/>
              </w:divBdr>
              <w:divsChild>
                <w:div w:id="926842283">
                  <w:marLeft w:val="0"/>
                  <w:marRight w:val="0"/>
                  <w:marTop w:val="0"/>
                  <w:marBottom w:val="0"/>
                  <w:divBdr>
                    <w:top w:val="none" w:sz="0" w:space="0" w:color="auto"/>
                    <w:left w:val="none" w:sz="0" w:space="0" w:color="auto"/>
                    <w:bottom w:val="none" w:sz="0" w:space="0" w:color="auto"/>
                    <w:right w:val="none" w:sz="0" w:space="0" w:color="auto"/>
                  </w:divBdr>
                  <w:divsChild>
                    <w:div w:id="6897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909">
              <w:marLeft w:val="0"/>
              <w:marRight w:val="0"/>
              <w:marTop w:val="0"/>
              <w:marBottom w:val="0"/>
              <w:divBdr>
                <w:top w:val="none" w:sz="0" w:space="0" w:color="auto"/>
                <w:left w:val="none" w:sz="0" w:space="0" w:color="auto"/>
                <w:bottom w:val="none" w:sz="0" w:space="0" w:color="auto"/>
                <w:right w:val="none" w:sz="0" w:space="0" w:color="auto"/>
              </w:divBdr>
            </w:div>
          </w:divsChild>
        </w:div>
        <w:div w:id="662783224">
          <w:marLeft w:val="0"/>
          <w:marRight w:val="0"/>
          <w:marTop w:val="0"/>
          <w:marBottom w:val="0"/>
          <w:divBdr>
            <w:top w:val="none" w:sz="0" w:space="0" w:color="auto"/>
            <w:left w:val="none" w:sz="0" w:space="0" w:color="auto"/>
            <w:bottom w:val="none" w:sz="0" w:space="0" w:color="auto"/>
            <w:right w:val="none" w:sz="0" w:space="0" w:color="auto"/>
          </w:divBdr>
          <w:divsChild>
            <w:div w:id="1161773191">
              <w:marLeft w:val="0"/>
              <w:marRight w:val="0"/>
              <w:marTop w:val="0"/>
              <w:marBottom w:val="0"/>
              <w:divBdr>
                <w:top w:val="none" w:sz="0" w:space="0" w:color="auto"/>
                <w:left w:val="none" w:sz="0" w:space="0" w:color="auto"/>
                <w:bottom w:val="none" w:sz="0" w:space="0" w:color="auto"/>
                <w:right w:val="none" w:sz="0" w:space="0" w:color="auto"/>
              </w:divBdr>
            </w:div>
            <w:div w:id="1693923078">
              <w:marLeft w:val="0"/>
              <w:marRight w:val="0"/>
              <w:marTop w:val="0"/>
              <w:marBottom w:val="0"/>
              <w:divBdr>
                <w:top w:val="none" w:sz="0" w:space="0" w:color="auto"/>
                <w:left w:val="none" w:sz="0" w:space="0" w:color="auto"/>
                <w:bottom w:val="none" w:sz="0" w:space="0" w:color="auto"/>
                <w:right w:val="none" w:sz="0" w:space="0" w:color="auto"/>
              </w:divBdr>
              <w:divsChild>
                <w:div w:id="2124954757">
                  <w:marLeft w:val="0"/>
                  <w:marRight w:val="0"/>
                  <w:marTop w:val="0"/>
                  <w:marBottom w:val="0"/>
                  <w:divBdr>
                    <w:top w:val="none" w:sz="0" w:space="0" w:color="auto"/>
                    <w:left w:val="none" w:sz="0" w:space="0" w:color="auto"/>
                    <w:bottom w:val="none" w:sz="0" w:space="0" w:color="auto"/>
                    <w:right w:val="none" w:sz="0" w:space="0" w:color="auto"/>
                  </w:divBdr>
                  <w:divsChild>
                    <w:div w:id="4949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337">
              <w:marLeft w:val="0"/>
              <w:marRight w:val="0"/>
              <w:marTop w:val="0"/>
              <w:marBottom w:val="0"/>
              <w:divBdr>
                <w:top w:val="none" w:sz="0" w:space="0" w:color="auto"/>
                <w:left w:val="none" w:sz="0" w:space="0" w:color="auto"/>
                <w:bottom w:val="none" w:sz="0" w:space="0" w:color="auto"/>
                <w:right w:val="none" w:sz="0" w:space="0" w:color="auto"/>
              </w:divBdr>
            </w:div>
          </w:divsChild>
        </w:div>
        <w:div w:id="140271603">
          <w:marLeft w:val="0"/>
          <w:marRight w:val="0"/>
          <w:marTop w:val="0"/>
          <w:marBottom w:val="0"/>
          <w:divBdr>
            <w:top w:val="none" w:sz="0" w:space="0" w:color="auto"/>
            <w:left w:val="none" w:sz="0" w:space="0" w:color="auto"/>
            <w:bottom w:val="none" w:sz="0" w:space="0" w:color="auto"/>
            <w:right w:val="none" w:sz="0" w:space="0" w:color="auto"/>
          </w:divBdr>
          <w:divsChild>
            <w:div w:id="1073429067">
              <w:marLeft w:val="0"/>
              <w:marRight w:val="0"/>
              <w:marTop w:val="0"/>
              <w:marBottom w:val="0"/>
              <w:divBdr>
                <w:top w:val="none" w:sz="0" w:space="0" w:color="auto"/>
                <w:left w:val="none" w:sz="0" w:space="0" w:color="auto"/>
                <w:bottom w:val="none" w:sz="0" w:space="0" w:color="auto"/>
                <w:right w:val="none" w:sz="0" w:space="0" w:color="auto"/>
              </w:divBdr>
            </w:div>
            <w:div w:id="1168404437">
              <w:marLeft w:val="0"/>
              <w:marRight w:val="0"/>
              <w:marTop w:val="0"/>
              <w:marBottom w:val="0"/>
              <w:divBdr>
                <w:top w:val="none" w:sz="0" w:space="0" w:color="auto"/>
                <w:left w:val="none" w:sz="0" w:space="0" w:color="auto"/>
                <w:bottom w:val="none" w:sz="0" w:space="0" w:color="auto"/>
                <w:right w:val="none" w:sz="0" w:space="0" w:color="auto"/>
              </w:divBdr>
              <w:divsChild>
                <w:div w:id="2067685144">
                  <w:marLeft w:val="0"/>
                  <w:marRight w:val="0"/>
                  <w:marTop w:val="0"/>
                  <w:marBottom w:val="0"/>
                  <w:divBdr>
                    <w:top w:val="none" w:sz="0" w:space="0" w:color="auto"/>
                    <w:left w:val="none" w:sz="0" w:space="0" w:color="auto"/>
                    <w:bottom w:val="none" w:sz="0" w:space="0" w:color="auto"/>
                    <w:right w:val="none" w:sz="0" w:space="0" w:color="auto"/>
                  </w:divBdr>
                  <w:divsChild>
                    <w:div w:id="18134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904">
              <w:marLeft w:val="0"/>
              <w:marRight w:val="0"/>
              <w:marTop w:val="0"/>
              <w:marBottom w:val="0"/>
              <w:divBdr>
                <w:top w:val="none" w:sz="0" w:space="0" w:color="auto"/>
                <w:left w:val="none" w:sz="0" w:space="0" w:color="auto"/>
                <w:bottom w:val="none" w:sz="0" w:space="0" w:color="auto"/>
                <w:right w:val="none" w:sz="0" w:space="0" w:color="auto"/>
              </w:divBdr>
            </w:div>
          </w:divsChild>
        </w:div>
        <w:div w:id="1898929568">
          <w:marLeft w:val="0"/>
          <w:marRight w:val="0"/>
          <w:marTop w:val="0"/>
          <w:marBottom w:val="0"/>
          <w:divBdr>
            <w:top w:val="none" w:sz="0" w:space="0" w:color="auto"/>
            <w:left w:val="none" w:sz="0" w:space="0" w:color="auto"/>
            <w:bottom w:val="none" w:sz="0" w:space="0" w:color="auto"/>
            <w:right w:val="none" w:sz="0" w:space="0" w:color="auto"/>
          </w:divBdr>
          <w:divsChild>
            <w:div w:id="442530065">
              <w:marLeft w:val="0"/>
              <w:marRight w:val="0"/>
              <w:marTop w:val="0"/>
              <w:marBottom w:val="0"/>
              <w:divBdr>
                <w:top w:val="none" w:sz="0" w:space="0" w:color="auto"/>
                <w:left w:val="none" w:sz="0" w:space="0" w:color="auto"/>
                <w:bottom w:val="none" w:sz="0" w:space="0" w:color="auto"/>
                <w:right w:val="none" w:sz="0" w:space="0" w:color="auto"/>
              </w:divBdr>
            </w:div>
            <w:div w:id="1328435886">
              <w:marLeft w:val="0"/>
              <w:marRight w:val="0"/>
              <w:marTop w:val="0"/>
              <w:marBottom w:val="0"/>
              <w:divBdr>
                <w:top w:val="none" w:sz="0" w:space="0" w:color="auto"/>
                <w:left w:val="none" w:sz="0" w:space="0" w:color="auto"/>
                <w:bottom w:val="none" w:sz="0" w:space="0" w:color="auto"/>
                <w:right w:val="none" w:sz="0" w:space="0" w:color="auto"/>
              </w:divBdr>
              <w:divsChild>
                <w:div w:id="2005939179">
                  <w:marLeft w:val="0"/>
                  <w:marRight w:val="0"/>
                  <w:marTop w:val="0"/>
                  <w:marBottom w:val="0"/>
                  <w:divBdr>
                    <w:top w:val="none" w:sz="0" w:space="0" w:color="auto"/>
                    <w:left w:val="none" w:sz="0" w:space="0" w:color="auto"/>
                    <w:bottom w:val="none" w:sz="0" w:space="0" w:color="auto"/>
                    <w:right w:val="none" w:sz="0" w:space="0" w:color="auto"/>
                  </w:divBdr>
                  <w:divsChild>
                    <w:div w:id="4595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31">
              <w:marLeft w:val="0"/>
              <w:marRight w:val="0"/>
              <w:marTop w:val="0"/>
              <w:marBottom w:val="0"/>
              <w:divBdr>
                <w:top w:val="none" w:sz="0" w:space="0" w:color="auto"/>
                <w:left w:val="none" w:sz="0" w:space="0" w:color="auto"/>
                <w:bottom w:val="none" w:sz="0" w:space="0" w:color="auto"/>
                <w:right w:val="none" w:sz="0" w:space="0" w:color="auto"/>
              </w:divBdr>
            </w:div>
          </w:divsChild>
        </w:div>
        <w:div w:id="1452170200">
          <w:marLeft w:val="0"/>
          <w:marRight w:val="0"/>
          <w:marTop w:val="0"/>
          <w:marBottom w:val="0"/>
          <w:divBdr>
            <w:top w:val="none" w:sz="0" w:space="0" w:color="auto"/>
            <w:left w:val="none" w:sz="0" w:space="0" w:color="auto"/>
            <w:bottom w:val="none" w:sz="0" w:space="0" w:color="auto"/>
            <w:right w:val="none" w:sz="0" w:space="0" w:color="auto"/>
          </w:divBdr>
          <w:divsChild>
            <w:div w:id="1334454677">
              <w:marLeft w:val="0"/>
              <w:marRight w:val="0"/>
              <w:marTop w:val="0"/>
              <w:marBottom w:val="0"/>
              <w:divBdr>
                <w:top w:val="none" w:sz="0" w:space="0" w:color="auto"/>
                <w:left w:val="none" w:sz="0" w:space="0" w:color="auto"/>
                <w:bottom w:val="none" w:sz="0" w:space="0" w:color="auto"/>
                <w:right w:val="none" w:sz="0" w:space="0" w:color="auto"/>
              </w:divBdr>
            </w:div>
            <w:div w:id="343359936">
              <w:marLeft w:val="0"/>
              <w:marRight w:val="0"/>
              <w:marTop w:val="0"/>
              <w:marBottom w:val="0"/>
              <w:divBdr>
                <w:top w:val="none" w:sz="0" w:space="0" w:color="auto"/>
                <w:left w:val="none" w:sz="0" w:space="0" w:color="auto"/>
                <w:bottom w:val="none" w:sz="0" w:space="0" w:color="auto"/>
                <w:right w:val="none" w:sz="0" w:space="0" w:color="auto"/>
              </w:divBdr>
              <w:divsChild>
                <w:div w:id="1394545986">
                  <w:marLeft w:val="0"/>
                  <w:marRight w:val="0"/>
                  <w:marTop w:val="0"/>
                  <w:marBottom w:val="0"/>
                  <w:divBdr>
                    <w:top w:val="none" w:sz="0" w:space="0" w:color="auto"/>
                    <w:left w:val="none" w:sz="0" w:space="0" w:color="auto"/>
                    <w:bottom w:val="none" w:sz="0" w:space="0" w:color="auto"/>
                    <w:right w:val="none" w:sz="0" w:space="0" w:color="auto"/>
                  </w:divBdr>
                  <w:divsChild>
                    <w:div w:id="135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030">
              <w:marLeft w:val="0"/>
              <w:marRight w:val="0"/>
              <w:marTop w:val="0"/>
              <w:marBottom w:val="0"/>
              <w:divBdr>
                <w:top w:val="none" w:sz="0" w:space="0" w:color="auto"/>
                <w:left w:val="none" w:sz="0" w:space="0" w:color="auto"/>
                <w:bottom w:val="none" w:sz="0" w:space="0" w:color="auto"/>
                <w:right w:val="none" w:sz="0" w:space="0" w:color="auto"/>
              </w:divBdr>
            </w:div>
          </w:divsChild>
        </w:div>
        <w:div w:id="2133550443">
          <w:marLeft w:val="0"/>
          <w:marRight w:val="0"/>
          <w:marTop w:val="0"/>
          <w:marBottom w:val="0"/>
          <w:divBdr>
            <w:top w:val="none" w:sz="0" w:space="0" w:color="auto"/>
            <w:left w:val="none" w:sz="0" w:space="0" w:color="auto"/>
            <w:bottom w:val="none" w:sz="0" w:space="0" w:color="auto"/>
            <w:right w:val="none" w:sz="0" w:space="0" w:color="auto"/>
          </w:divBdr>
          <w:divsChild>
            <w:div w:id="532184001">
              <w:marLeft w:val="0"/>
              <w:marRight w:val="0"/>
              <w:marTop w:val="0"/>
              <w:marBottom w:val="0"/>
              <w:divBdr>
                <w:top w:val="none" w:sz="0" w:space="0" w:color="auto"/>
                <w:left w:val="none" w:sz="0" w:space="0" w:color="auto"/>
                <w:bottom w:val="none" w:sz="0" w:space="0" w:color="auto"/>
                <w:right w:val="none" w:sz="0" w:space="0" w:color="auto"/>
              </w:divBdr>
            </w:div>
            <w:div w:id="324088514">
              <w:marLeft w:val="0"/>
              <w:marRight w:val="0"/>
              <w:marTop w:val="0"/>
              <w:marBottom w:val="0"/>
              <w:divBdr>
                <w:top w:val="none" w:sz="0" w:space="0" w:color="auto"/>
                <w:left w:val="none" w:sz="0" w:space="0" w:color="auto"/>
                <w:bottom w:val="none" w:sz="0" w:space="0" w:color="auto"/>
                <w:right w:val="none" w:sz="0" w:space="0" w:color="auto"/>
              </w:divBdr>
              <w:divsChild>
                <w:div w:id="1447039451">
                  <w:marLeft w:val="0"/>
                  <w:marRight w:val="0"/>
                  <w:marTop w:val="0"/>
                  <w:marBottom w:val="0"/>
                  <w:divBdr>
                    <w:top w:val="none" w:sz="0" w:space="0" w:color="auto"/>
                    <w:left w:val="none" w:sz="0" w:space="0" w:color="auto"/>
                    <w:bottom w:val="none" w:sz="0" w:space="0" w:color="auto"/>
                    <w:right w:val="none" w:sz="0" w:space="0" w:color="auto"/>
                  </w:divBdr>
                  <w:divsChild>
                    <w:div w:id="10297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bypatel.blogspot.com/2017/07/real-time-example-of-abstract-class-and-interface-in-java.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25</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K</dc:creator>
  <cp:keywords/>
  <dc:description/>
  <cp:lastModifiedBy>Shravani K</cp:lastModifiedBy>
  <cp:revision>2</cp:revision>
  <dcterms:created xsi:type="dcterms:W3CDTF">2024-09-30T05:58:00Z</dcterms:created>
  <dcterms:modified xsi:type="dcterms:W3CDTF">2024-09-30T09:09:00Z</dcterms:modified>
</cp:coreProperties>
</file>